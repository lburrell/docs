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257" w:rsidRDefault="00940257" w:rsidP="00C932D8">
      <w:pPr>
        <w:pStyle w:val="Heading2"/>
        <w:ind w:left="-567"/>
      </w:pPr>
      <w:r>
        <w:t>About PHEMI</w:t>
      </w:r>
    </w:p>
    <w:p w:rsidR="00940257" w:rsidRDefault="00940257">
      <w:pPr>
        <w:rPr>
          <w:rFonts w:ascii="Arial" w:hAnsi="Arial" w:cs="Arial"/>
          <w:sz w:val="20"/>
          <w:szCs w:val="20"/>
        </w:rPr>
      </w:pPr>
    </w:p>
    <w:p w:rsidR="00086A66" w:rsidRDefault="00086A66" w:rsidP="00086A66">
      <w:pPr>
        <w:widowControl w:val="0"/>
        <w:autoSpaceDE w:val="0"/>
        <w:autoSpaceDN w:val="0"/>
        <w:adjustRightInd w:val="0"/>
        <w:spacing w:after="240"/>
        <w:ind w:left="-567"/>
        <w:rPr>
          <w:rFonts w:ascii="Arial" w:hAnsi="Arial" w:cs="Arial"/>
          <w:bCs/>
          <w:sz w:val="20"/>
          <w:szCs w:val="20"/>
        </w:rPr>
      </w:pPr>
      <w:r w:rsidRPr="00086A66">
        <w:rPr>
          <w:rFonts w:ascii="Arial" w:hAnsi="Arial" w:cs="Arial"/>
          <w:bCs/>
          <w:sz w:val="20"/>
          <w:szCs w:val="20"/>
        </w:rPr>
        <w:t>PHEMI</w:t>
      </w:r>
      <w:r w:rsidRPr="00086A66">
        <w:rPr>
          <w:rFonts w:ascii="Arial" w:hAnsi="Arial" w:cs="Arial"/>
          <w:bCs/>
          <w:sz w:val="20"/>
          <w:szCs w:val="20"/>
          <w:vertAlign w:val="superscript"/>
        </w:rPr>
        <w:t>TM</w:t>
      </w:r>
      <w:r w:rsidRPr="00086A66">
        <w:rPr>
          <w:rFonts w:ascii="Arial" w:hAnsi="Arial" w:cs="Arial"/>
          <w:bCs/>
          <w:sz w:val="20"/>
          <w:szCs w:val="20"/>
        </w:rPr>
        <w:t xml:space="preserve"> Health Systems is a process automation and analytics company that unlocks patient data to improve clinic productivity, patient outcomes, and medical research.</w:t>
      </w:r>
    </w:p>
    <w:p w:rsidR="0062302A" w:rsidRDefault="0062302A" w:rsidP="0062302A">
      <w:pPr>
        <w:pStyle w:val="Heading2"/>
        <w:pBdr>
          <w:bottom w:val="single" w:sz="4" w:space="1" w:color="1F497D" w:themeColor="text2"/>
        </w:pBdr>
        <w:ind w:left="-567"/>
      </w:pPr>
      <w:r>
        <w:t>Logging On</w:t>
      </w:r>
    </w:p>
    <w:p w:rsidR="0062302A" w:rsidRDefault="0062302A" w:rsidP="0062302A">
      <w:pPr>
        <w:ind w:left="-567"/>
        <w:rPr>
          <w:rFonts w:ascii="Arial" w:hAnsi="Arial" w:cs="Arial"/>
          <w:sz w:val="20"/>
          <w:szCs w:val="20"/>
        </w:rPr>
      </w:pPr>
    </w:p>
    <w:p w:rsidR="005C1A83" w:rsidRDefault="00D2448F" w:rsidP="00C932D8">
      <w:pPr>
        <w:ind w:left="-567"/>
        <w:rPr>
          <w:rFonts w:ascii="Arial" w:hAnsi="Arial" w:cs="Arial"/>
          <w:sz w:val="20"/>
          <w:szCs w:val="20"/>
        </w:rPr>
      </w:pPr>
      <w:r>
        <w:rPr>
          <w:rFonts w:ascii="Arial" w:hAnsi="Arial" w:cs="Arial"/>
          <w:sz w:val="20"/>
          <w:szCs w:val="20"/>
        </w:rPr>
        <w:t xml:space="preserve">To access PHEMI </w:t>
      </w:r>
      <w:r w:rsidR="00FD1EBD">
        <w:rPr>
          <w:rFonts w:ascii="Arial" w:hAnsi="Arial" w:cs="Arial"/>
          <w:sz w:val="20"/>
          <w:szCs w:val="20"/>
        </w:rPr>
        <w:t xml:space="preserve">Healthcare Services Platform </w:t>
      </w:r>
      <w:r w:rsidR="001A1EAA">
        <w:rPr>
          <w:rFonts w:ascii="Arial" w:hAnsi="Arial" w:cs="Arial"/>
          <w:sz w:val="20"/>
          <w:szCs w:val="20"/>
        </w:rPr>
        <w:t>(PHEMI)</w:t>
      </w:r>
      <w:r>
        <w:rPr>
          <w:rFonts w:ascii="Arial" w:hAnsi="Arial" w:cs="Arial"/>
          <w:sz w:val="20"/>
          <w:szCs w:val="20"/>
        </w:rPr>
        <w:t>,</w:t>
      </w:r>
      <w:r w:rsidR="005C1A83">
        <w:rPr>
          <w:rFonts w:ascii="Arial" w:hAnsi="Arial" w:cs="Arial"/>
          <w:sz w:val="20"/>
          <w:szCs w:val="20"/>
        </w:rPr>
        <w:t xml:space="preserve"> </w:t>
      </w:r>
      <w:r>
        <w:rPr>
          <w:rFonts w:ascii="Arial" w:hAnsi="Arial" w:cs="Arial"/>
          <w:sz w:val="20"/>
          <w:szCs w:val="20"/>
        </w:rPr>
        <w:t xml:space="preserve">enter </w:t>
      </w:r>
      <w:r w:rsidR="00FD1EBD">
        <w:rPr>
          <w:rFonts w:ascii="Arial" w:hAnsi="Arial" w:cs="Arial"/>
          <w:sz w:val="20"/>
          <w:szCs w:val="20"/>
        </w:rPr>
        <w:t xml:space="preserve">the log-in address that was configured during Setup &amp; Installation (typically </w:t>
      </w:r>
      <w:r w:rsidR="00FD1EBD" w:rsidRPr="0019109D">
        <w:rPr>
          <w:rFonts w:ascii="Arial" w:hAnsi="Arial" w:cs="Arial"/>
          <w:color w:val="3366FF"/>
          <w:sz w:val="20"/>
          <w:szCs w:val="20"/>
          <w:u w:val="single"/>
        </w:rPr>
        <w:t>phemi-central.[yourcompany].com</w:t>
      </w:r>
      <w:r w:rsidR="00FD1EBD">
        <w:rPr>
          <w:rFonts w:ascii="Arial" w:hAnsi="Arial" w:cs="Arial"/>
          <w:sz w:val="20"/>
          <w:szCs w:val="20"/>
        </w:rPr>
        <w:t>)</w:t>
      </w:r>
      <w:r>
        <w:rPr>
          <w:rFonts w:ascii="Arial" w:hAnsi="Arial" w:cs="Arial"/>
          <w:sz w:val="20"/>
          <w:szCs w:val="20"/>
        </w:rPr>
        <w:t xml:space="preserve"> on your browser</w:t>
      </w:r>
      <w:r w:rsidR="005C1A83">
        <w:rPr>
          <w:rFonts w:ascii="Arial" w:hAnsi="Arial" w:cs="Arial"/>
          <w:sz w:val="20"/>
          <w:szCs w:val="20"/>
        </w:rPr>
        <w:t>.</w:t>
      </w:r>
    </w:p>
    <w:p w:rsidR="005C1A83" w:rsidRDefault="005C1A83" w:rsidP="00C932D8">
      <w:pPr>
        <w:ind w:left="-567"/>
        <w:rPr>
          <w:rFonts w:ascii="Arial" w:hAnsi="Arial" w:cs="Arial"/>
          <w:sz w:val="20"/>
          <w:szCs w:val="20"/>
        </w:rPr>
      </w:pPr>
    </w:p>
    <w:p w:rsidR="00CC52B6" w:rsidRDefault="005C1A83" w:rsidP="00F1711D">
      <w:pPr>
        <w:ind w:left="-567"/>
        <w:rPr>
          <w:rFonts w:ascii="Arial" w:hAnsi="Arial" w:cs="Arial"/>
          <w:sz w:val="20"/>
          <w:szCs w:val="20"/>
        </w:rPr>
      </w:pPr>
      <w:r>
        <w:rPr>
          <w:rFonts w:ascii="Arial" w:hAnsi="Arial" w:cs="Arial"/>
          <w:sz w:val="20"/>
          <w:szCs w:val="20"/>
        </w:rPr>
        <w:t xml:space="preserve">Enter your username and your password in the appropriate boxes and click </w:t>
      </w:r>
      <w:r w:rsidR="00E4548E" w:rsidRPr="00F345A5">
        <w:rPr>
          <w:rFonts w:ascii="Arial" w:hAnsi="Arial" w:cs="Arial"/>
          <w:color w:val="1F497D" w:themeColor="text2"/>
          <w:sz w:val="20"/>
          <w:szCs w:val="20"/>
        </w:rPr>
        <w:t>“Login”</w:t>
      </w:r>
    </w:p>
    <w:p w:rsidR="00C86E06" w:rsidRPr="00E85DF7" w:rsidRDefault="00C86E06" w:rsidP="00E85DF7">
      <w:pPr>
        <w:pStyle w:val="Heading2"/>
        <w:pBdr>
          <w:bottom w:val="single" w:sz="4" w:space="1" w:color="1F497D" w:themeColor="text2"/>
        </w:pBdr>
        <w:ind w:left="-567"/>
      </w:pPr>
      <w:r>
        <w:t xml:space="preserve">Setting Up the </w:t>
      </w:r>
      <w:r w:rsidR="00AB2C6D">
        <w:t xml:space="preserve">System </w:t>
      </w:r>
    </w:p>
    <w:p w:rsidR="00C86E06" w:rsidRDefault="00E85DF7" w:rsidP="00CC52B6">
      <w:pPr>
        <w:pStyle w:val="Heading3"/>
        <w:ind w:left="-567"/>
      </w:pPr>
      <w:r>
        <w:t>User setup &amp; maintenance</w:t>
      </w:r>
    </w:p>
    <w:p w:rsidR="00CC52B6" w:rsidRDefault="00393662" w:rsidP="00CC52B6">
      <w:pPr>
        <w:ind w:left="-567"/>
        <w:rPr>
          <w:rFonts w:ascii="Arial" w:hAnsi="Arial" w:cs="Arial"/>
          <w:sz w:val="20"/>
          <w:szCs w:val="20"/>
        </w:rPr>
      </w:pPr>
      <w:r>
        <w:rPr>
          <w:rFonts w:ascii="Arial" w:hAnsi="Arial" w:cs="Arial"/>
          <w:sz w:val="20"/>
          <w:szCs w:val="20"/>
        </w:rPr>
        <w:t>Key u</w:t>
      </w:r>
      <w:r w:rsidR="00CC52B6">
        <w:rPr>
          <w:rFonts w:ascii="Arial" w:hAnsi="Arial" w:cs="Arial"/>
          <w:sz w:val="20"/>
          <w:szCs w:val="20"/>
        </w:rPr>
        <w:t xml:space="preserve">sers of the system can be created and modified through this portal, and assigned one of the </w:t>
      </w:r>
      <w:r>
        <w:rPr>
          <w:rFonts w:ascii="Arial" w:hAnsi="Arial" w:cs="Arial"/>
          <w:sz w:val="20"/>
          <w:szCs w:val="20"/>
        </w:rPr>
        <w:t xml:space="preserve">following </w:t>
      </w:r>
      <w:r w:rsidR="00CC52B6">
        <w:rPr>
          <w:rFonts w:ascii="Arial" w:hAnsi="Arial" w:cs="Arial"/>
          <w:sz w:val="20"/>
          <w:szCs w:val="20"/>
        </w:rPr>
        <w:t xml:space="preserve">roles: </w:t>
      </w:r>
      <w:r w:rsidR="00CC52B6" w:rsidRPr="00CC52B6">
        <w:rPr>
          <w:rFonts w:ascii="Arial" w:hAnsi="Arial" w:cs="Arial"/>
          <w:color w:val="4F81BD" w:themeColor="accent1"/>
          <w:sz w:val="20"/>
          <w:szCs w:val="20"/>
        </w:rPr>
        <w:t>Administrator, Privacy Office</w:t>
      </w:r>
      <w:r w:rsidR="00CC52B6">
        <w:rPr>
          <w:rFonts w:ascii="Arial" w:hAnsi="Arial" w:cs="Arial"/>
          <w:color w:val="4F81BD" w:themeColor="accent1"/>
          <w:sz w:val="20"/>
          <w:szCs w:val="20"/>
        </w:rPr>
        <w:t>r</w:t>
      </w:r>
      <w:r w:rsidR="00CC52B6" w:rsidRPr="00CC52B6">
        <w:rPr>
          <w:rFonts w:ascii="Arial" w:hAnsi="Arial" w:cs="Arial"/>
          <w:color w:val="4F81BD" w:themeColor="accent1"/>
          <w:sz w:val="20"/>
          <w:szCs w:val="20"/>
        </w:rPr>
        <w:t>, Data Owner</w:t>
      </w:r>
      <w:r w:rsidR="00CC52B6">
        <w:rPr>
          <w:rFonts w:ascii="Arial" w:hAnsi="Arial" w:cs="Arial"/>
          <w:sz w:val="20"/>
          <w:szCs w:val="20"/>
        </w:rPr>
        <w:t xml:space="preserve">. </w:t>
      </w:r>
    </w:p>
    <w:p w:rsidR="002367D8" w:rsidRDefault="002367D8" w:rsidP="00CC52B6">
      <w:pPr>
        <w:ind w:left="-567"/>
        <w:rPr>
          <w:rFonts w:ascii="Arial" w:hAnsi="Arial" w:cs="Arial"/>
          <w:sz w:val="20"/>
          <w:szCs w:val="20"/>
        </w:rPr>
      </w:pPr>
    </w:p>
    <w:p w:rsidR="00CC52B6" w:rsidRPr="002367D8" w:rsidRDefault="00CC52B6" w:rsidP="002367D8">
      <w:pPr>
        <w:pStyle w:val="ListParagraph"/>
        <w:numPr>
          <w:ilvl w:val="0"/>
          <w:numId w:val="3"/>
        </w:numPr>
        <w:ind w:left="-142"/>
        <w:rPr>
          <w:rFonts w:ascii="Arial" w:hAnsi="Arial" w:cs="Arial"/>
          <w:sz w:val="20"/>
          <w:szCs w:val="20"/>
        </w:rPr>
      </w:pPr>
      <w:r w:rsidRPr="002367D8">
        <w:rPr>
          <w:rFonts w:ascii="Arial" w:hAnsi="Arial" w:cs="Arial"/>
          <w:sz w:val="20"/>
          <w:szCs w:val="20"/>
        </w:rPr>
        <w:t xml:space="preserve">Administrator: </w:t>
      </w:r>
      <w:r w:rsidR="000A1476">
        <w:rPr>
          <w:rFonts w:ascii="Arial" w:hAnsi="Arial" w:cs="Arial"/>
          <w:sz w:val="20"/>
          <w:szCs w:val="20"/>
        </w:rPr>
        <w:t>Responsible for managing</w:t>
      </w:r>
      <w:r w:rsidR="000A1476" w:rsidRPr="002367D8">
        <w:rPr>
          <w:rFonts w:ascii="Arial" w:hAnsi="Arial" w:cs="Arial"/>
          <w:sz w:val="20"/>
          <w:szCs w:val="20"/>
        </w:rPr>
        <w:t xml:space="preserve"> </w:t>
      </w:r>
      <w:r w:rsidRPr="002367D8">
        <w:rPr>
          <w:rFonts w:ascii="Arial" w:hAnsi="Arial" w:cs="Arial"/>
          <w:sz w:val="20"/>
          <w:szCs w:val="20"/>
        </w:rPr>
        <w:t>users of the system as well as the configuration.</w:t>
      </w:r>
    </w:p>
    <w:p w:rsidR="00CC52B6" w:rsidRPr="002367D8" w:rsidRDefault="00CC52B6" w:rsidP="002367D8">
      <w:pPr>
        <w:pStyle w:val="ListParagraph"/>
        <w:numPr>
          <w:ilvl w:val="0"/>
          <w:numId w:val="3"/>
        </w:numPr>
        <w:ind w:left="-142"/>
        <w:rPr>
          <w:rFonts w:ascii="Arial" w:hAnsi="Arial" w:cs="Arial"/>
          <w:sz w:val="20"/>
          <w:szCs w:val="20"/>
        </w:rPr>
      </w:pPr>
      <w:r w:rsidRPr="002367D8">
        <w:rPr>
          <w:rFonts w:ascii="Arial" w:hAnsi="Arial" w:cs="Arial"/>
          <w:sz w:val="20"/>
          <w:szCs w:val="20"/>
        </w:rPr>
        <w:t xml:space="preserve">Data Owner: </w:t>
      </w:r>
      <w:r w:rsidR="000A1476" w:rsidRPr="000A1476">
        <w:rPr>
          <w:rFonts w:ascii="Arial" w:hAnsi="Arial" w:cs="Arial"/>
          <w:sz w:val="20"/>
          <w:szCs w:val="20"/>
        </w:rPr>
        <w:t xml:space="preserve"> </w:t>
      </w:r>
      <w:r w:rsidR="000A1476">
        <w:rPr>
          <w:rFonts w:ascii="Arial" w:hAnsi="Arial" w:cs="Arial"/>
          <w:sz w:val="20"/>
          <w:szCs w:val="20"/>
        </w:rPr>
        <w:t>Responsible for c</w:t>
      </w:r>
      <w:r w:rsidRPr="002367D8">
        <w:rPr>
          <w:rFonts w:ascii="Arial" w:hAnsi="Arial" w:cs="Arial"/>
          <w:sz w:val="20"/>
          <w:szCs w:val="20"/>
        </w:rPr>
        <w:t xml:space="preserve">reating and managing Data Sources </w:t>
      </w:r>
      <w:r w:rsidR="002367D8" w:rsidRPr="002367D8">
        <w:rPr>
          <w:rFonts w:ascii="Arial" w:hAnsi="Arial" w:cs="Arial"/>
          <w:sz w:val="20"/>
          <w:szCs w:val="20"/>
        </w:rPr>
        <w:t xml:space="preserve">and Datasets for export from the system. </w:t>
      </w:r>
    </w:p>
    <w:p w:rsidR="002367D8" w:rsidRPr="002367D8" w:rsidRDefault="002367D8" w:rsidP="002367D8">
      <w:pPr>
        <w:pStyle w:val="ListParagraph"/>
        <w:numPr>
          <w:ilvl w:val="0"/>
          <w:numId w:val="3"/>
        </w:numPr>
        <w:ind w:left="-142"/>
      </w:pPr>
      <w:r w:rsidRPr="002367D8">
        <w:rPr>
          <w:rFonts w:ascii="Arial" w:hAnsi="Arial" w:cs="Arial"/>
          <w:sz w:val="20"/>
          <w:szCs w:val="20"/>
        </w:rPr>
        <w:t xml:space="preserve">Privacy Officer: </w:t>
      </w:r>
      <w:r w:rsidR="000A1476">
        <w:rPr>
          <w:rFonts w:ascii="Arial" w:hAnsi="Arial" w:cs="Arial"/>
          <w:sz w:val="20"/>
          <w:szCs w:val="20"/>
        </w:rPr>
        <w:t>Responsible for A</w:t>
      </w:r>
      <w:r w:rsidRPr="002367D8">
        <w:rPr>
          <w:rFonts w:ascii="Arial" w:hAnsi="Arial" w:cs="Arial"/>
          <w:sz w:val="20"/>
          <w:szCs w:val="20"/>
        </w:rPr>
        <w:t>ccess Policies and approval of Data Policies based on data sharing agreements are handled by this role.</w:t>
      </w:r>
    </w:p>
    <w:p w:rsidR="002367D8" w:rsidRDefault="002367D8" w:rsidP="00CC52B6">
      <w:pPr>
        <w:pStyle w:val="Heading3"/>
        <w:ind w:left="-567"/>
      </w:pPr>
      <w:r>
        <w:rPr>
          <w:rFonts w:ascii="Arial" w:hAnsi="Arial" w:cs="Arial"/>
          <w:b w:val="0"/>
          <w:color w:val="auto"/>
          <w:sz w:val="20"/>
          <w:szCs w:val="20"/>
        </w:rPr>
        <w:t xml:space="preserve">Each user can also be assigned a number of authorizations which control the data they are able </w:t>
      </w:r>
      <w:r w:rsidR="00393662">
        <w:rPr>
          <w:rFonts w:ascii="Arial" w:hAnsi="Arial" w:cs="Arial"/>
          <w:b w:val="0"/>
          <w:color w:val="auto"/>
          <w:sz w:val="20"/>
          <w:szCs w:val="20"/>
        </w:rPr>
        <w:t>to access</w:t>
      </w:r>
      <w:r>
        <w:rPr>
          <w:rFonts w:ascii="Arial" w:hAnsi="Arial" w:cs="Arial"/>
          <w:b w:val="0"/>
          <w:color w:val="auto"/>
          <w:sz w:val="20"/>
          <w:szCs w:val="20"/>
        </w:rPr>
        <w:t xml:space="preserve"> in the system through Access Policies.</w:t>
      </w:r>
    </w:p>
    <w:p w:rsidR="0019109D" w:rsidRDefault="00393662" w:rsidP="00E85DF7">
      <w:pPr>
        <w:pStyle w:val="Heading3"/>
        <w:ind w:left="-567"/>
      </w:pPr>
      <w:r>
        <w:rPr>
          <w:noProof/>
        </w:rPr>
        <w:drawing>
          <wp:inline distT="0" distB="0" distL="0" distR="0" wp14:anchorId="1DE19147" wp14:editId="354E3775">
            <wp:extent cx="2880360" cy="186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8.jpg"/>
                    <pic:cNvPicPr/>
                  </pic:nvPicPr>
                  <pic:blipFill>
                    <a:blip r:embed="rId9">
                      <a:extLst>
                        <a:ext uri="{28A0092B-C50C-407E-A947-70E740481C1C}">
                          <a14:useLocalDpi xmlns:a14="http://schemas.microsoft.com/office/drawing/2010/main" val="0"/>
                        </a:ext>
                      </a:extLst>
                    </a:blip>
                    <a:stretch>
                      <a:fillRect/>
                    </a:stretch>
                  </pic:blipFill>
                  <pic:spPr>
                    <a:xfrm>
                      <a:off x="0" y="0"/>
                      <a:ext cx="2880360" cy="1863725"/>
                    </a:xfrm>
                    <a:prstGeom prst="rect">
                      <a:avLst/>
                    </a:prstGeom>
                  </pic:spPr>
                </pic:pic>
              </a:graphicData>
            </a:graphic>
          </wp:inline>
        </w:drawing>
      </w:r>
    </w:p>
    <w:p w:rsidR="0084663D" w:rsidRDefault="00CC52B6" w:rsidP="00E85DF7">
      <w:pPr>
        <w:pStyle w:val="Heading3"/>
        <w:ind w:left="-567"/>
      </w:pPr>
      <w:r>
        <w:t>System Configuration</w:t>
      </w:r>
    </w:p>
    <w:p w:rsidR="00E85DF7" w:rsidRDefault="00E85DF7" w:rsidP="00E85DF7">
      <w:pPr>
        <w:ind w:left="-567"/>
        <w:rPr>
          <w:rFonts w:ascii="Arial" w:hAnsi="Arial" w:cs="Arial"/>
          <w:sz w:val="20"/>
          <w:szCs w:val="20"/>
        </w:rPr>
      </w:pPr>
      <w:r>
        <w:rPr>
          <w:rFonts w:ascii="Arial" w:hAnsi="Arial" w:cs="Arial"/>
          <w:sz w:val="20"/>
          <w:szCs w:val="20"/>
        </w:rPr>
        <w:t xml:space="preserve">Dataset destinations and </w:t>
      </w:r>
      <w:r w:rsidR="00393662">
        <w:rPr>
          <w:rFonts w:ascii="Arial" w:hAnsi="Arial" w:cs="Arial"/>
          <w:sz w:val="20"/>
          <w:szCs w:val="20"/>
        </w:rPr>
        <w:t xml:space="preserve">data </w:t>
      </w:r>
      <w:r>
        <w:rPr>
          <w:rFonts w:ascii="Arial" w:hAnsi="Arial" w:cs="Arial"/>
          <w:sz w:val="20"/>
          <w:szCs w:val="20"/>
        </w:rPr>
        <w:t>source connections are configured initially based on the parameters of the connection type (ODBC, FTP, and JSON-REST).</w:t>
      </w:r>
    </w:p>
    <w:p w:rsidR="0045661E" w:rsidRDefault="0045661E" w:rsidP="00E85DF7">
      <w:pPr>
        <w:ind w:left="-567"/>
        <w:rPr>
          <w:rFonts w:ascii="Arial" w:hAnsi="Arial" w:cs="Arial"/>
          <w:sz w:val="20"/>
          <w:szCs w:val="20"/>
        </w:rPr>
      </w:pPr>
    </w:p>
    <w:p w:rsidR="00393662" w:rsidRDefault="00393662" w:rsidP="00E85DF7">
      <w:pPr>
        <w:ind w:left="-567"/>
        <w:rPr>
          <w:rFonts w:ascii="Arial" w:hAnsi="Arial" w:cs="Arial"/>
          <w:sz w:val="20"/>
          <w:szCs w:val="20"/>
        </w:rPr>
      </w:pPr>
    </w:p>
    <w:p w:rsidR="00E310FE" w:rsidRDefault="00E310FE" w:rsidP="00E85DF7">
      <w:pPr>
        <w:ind w:left="-567"/>
        <w:rPr>
          <w:rFonts w:ascii="Arial" w:hAnsi="Arial" w:cs="Arial"/>
          <w:sz w:val="20"/>
          <w:szCs w:val="20"/>
        </w:rPr>
      </w:pPr>
    </w:p>
    <w:p w:rsidR="0045661E" w:rsidRPr="00E85DF7" w:rsidRDefault="0045661E" w:rsidP="00E85DF7">
      <w:pPr>
        <w:ind w:left="-567"/>
      </w:pPr>
      <w:r>
        <w:rPr>
          <w:rFonts w:ascii="Arial" w:hAnsi="Arial" w:cs="Arial"/>
          <w:sz w:val="20"/>
          <w:szCs w:val="20"/>
        </w:rPr>
        <w:t xml:space="preserve">Initial installation and setup of the system will configure all specified source and destination connections. </w:t>
      </w:r>
      <w:r w:rsidR="00210CB4">
        <w:rPr>
          <w:rFonts w:ascii="Arial" w:hAnsi="Arial" w:cs="Arial"/>
          <w:sz w:val="20"/>
          <w:szCs w:val="20"/>
        </w:rPr>
        <w:t>Administrators can update connection details, such as IPs and credentials if these external systems change.</w:t>
      </w:r>
    </w:p>
    <w:p w:rsidR="00896AE4" w:rsidRDefault="00D22C9D" w:rsidP="00D22C9D">
      <w:pPr>
        <w:pStyle w:val="Heading3"/>
        <w:ind w:left="-567"/>
      </w:pPr>
      <w:r>
        <w:t>HANA Dashboard &amp; Analysis</w:t>
      </w:r>
    </w:p>
    <w:p w:rsidR="00AB2C6D" w:rsidRPr="00D22C9D" w:rsidRDefault="00D22C9D" w:rsidP="00D22C9D">
      <w:pPr>
        <w:ind w:left="-567"/>
      </w:pPr>
      <w:r>
        <w:rPr>
          <w:rFonts w:ascii="Arial" w:hAnsi="Arial" w:cs="Arial"/>
          <w:sz w:val="20"/>
          <w:szCs w:val="20"/>
        </w:rPr>
        <w:t>During initial configuration, the HANA system will be configured</w:t>
      </w:r>
      <w:r w:rsidR="00E310FE">
        <w:rPr>
          <w:rFonts w:ascii="Arial" w:hAnsi="Arial" w:cs="Arial"/>
          <w:sz w:val="20"/>
          <w:szCs w:val="20"/>
        </w:rPr>
        <w:t xml:space="preserve"> including the dash</w:t>
      </w:r>
      <w:ins w:id="0" w:author="Heather Harps" w:date="2014-05-29T12:51:00Z">
        <w:r w:rsidR="00E35F4A">
          <w:rPr>
            <w:rFonts w:ascii="Arial" w:hAnsi="Arial" w:cs="Arial"/>
            <w:sz w:val="20"/>
            <w:szCs w:val="20"/>
          </w:rPr>
          <w:t>b</w:t>
        </w:r>
      </w:ins>
      <w:r w:rsidR="00E310FE">
        <w:rPr>
          <w:rFonts w:ascii="Arial" w:hAnsi="Arial" w:cs="Arial"/>
          <w:sz w:val="20"/>
          <w:szCs w:val="20"/>
        </w:rPr>
        <w:t xml:space="preserve">oard </w:t>
      </w:r>
      <w:r>
        <w:rPr>
          <w:rFonts w:ascii="Arial" w:hAnsi="Arial" w:cs="Arial"/>
          <w:sz w:val="20"/>
          <w:szCs w:val="20"/>
        </w:rPr>
        <w:t xml:space="preserve">and Lumira. </w:t>
      </w:r>
      <w:r w:rsidR="00E310FE">
        <w:rPr>
          <w:rFonts w:ascii="Arial" w:hAnsi="Arial" w:cs="Arial"/>
          <w:sz w:val="20"/>
          <w:szCs w:val="20"/>
        </w:rPr>
        <w:t xml:space="preserve"> </w:t>
      </w:r>
      <w:r>
        <w:rPr>
          <w:rFonts w:ascii="Arial" w:hAnsi="Arial" w:cs="Arial"/>
          <w:sz w:val="20"/>
          <w:szCs w:val="20"/>
        </w:rPr>
        <w:t>The dashboard can be accessed via the provided URL and Lumira can be launched with the provided storyboard configuration.</w:t>
      </w:r>
    </w:p>
    <w:p w:rsidR="00C86E06" w:rsidRDefault="0045661E" w:rsidP="00C86E06">
      <w:pPr>
        <w:pStyle w:val="Heading2"/>
        <w:pBdr>
          <w:bottom w:val="single" w:sz="4" w:space="1" w:color="1F497D" w:themeColor="text2"/>
        </w:pBdr>
        <w:ind w:left="-567"/>
      </w:pPr>
      <w:r>
        <w:t>Data Sources</w:t>
      </w:r>
    </w:p>
    <w:p w:rsidR="00E310FE" w:rsidRDefault="00E310FE" w:rsidP="00C86E06">
      <w:pPr>
        <w:ind w:left="-567"/>
        <w:rPr>
          <w:rFonts w:ascii="Arial" w:hAnsi="Arial" w:cs="Arial"/>
          <w:sz w:val="20"/>
          <w:szCs w:val="20"/>
        </w:rPr>
      </w:pPr>
    </w:p>
    <w:p w:rsidR="00C86E06" w:rsidRDefault="00873493" w:rsidP="00C86E06">
      <w:pPr>
        <w:ind w:left="-567"/>
        <w:rPr>
          <w:rFonts w:ascii="Arial" w:hAnsi="Arial" w:cs="Arial"/>
          <w:sz w:val="20"/>
          <w:szCs w:val="20"/>
        </w:rPr>
      </w:pPr>
      <w:r>
        <w:rPr>
          <w:rFonts w:ascii="Arial" w:hAnsi="Arial" w:cs="Arial"/>
          <w:sz w:val="20"/>
          <w:szCs w:val="20"/>
        </w:rPr>
        <w:t xml:space="preserve">During initial setup and installation, all specified Data Sources </w:t>
      </w:r>
      <w:r w:rsidR="00443C43">
        <w:rPr>
          <w:rFonts w:ascii="Arial" w:hAnsi="Arial" w:cs="Arial"/>
          <w:sz w:val="20"/>
          <w:szCs w:val="20"/>
        </w:rPr>
        <w:t>are</w:t>
      </w:r>
      <w:r>
        <w:rPr>
          <w:rFonts w:ascii="Arial" w:hAnsi="Arial" w:cs="Arial"/>
          <w:sz w:val="20"/>
          <w:szCs w:val="20"/>
        </w:rPr>
        <w:t xml:space="preserve"> configured. </w:t>
      </w:r>
    </w:p>
    <w:p w:rsidR="0019109D" w:rsidRDefault="0019109D" w:rsidP="00C86E06">
      <w:pPr>
        <w:ind w:left="-567"/>
        <w:rPr>
          <w:rFonts w:ascii="Arial" w:hAnsi="Arial" w:cs="Arial"/>
          <w:sz w:val="20"/>
          <w:szCs w:val="20"/>
        </w:rPr>
      </w:pPr>
    </w:p>
    <w:p w:rsidR="00873493" w:rsidRDefault="0019109D" w:rsidP="00C86E06">
      <w:pPr>
        <w:ind w:left="-567"/>
        <w:rPr>
          <w:rFonts w:ascii="Arial" w:hAnsi="Arial" w:cs="Arial"/>
          <w:sz w:val="20"/>
          <w:szCs w:val="20"/>
        </w:rPr>
      </w:pPr>
      <w:r>
        <w:rPr>
          <w:rFonts w:ascii="Arial" w:hAnsi="Arial" w:cs="Arial"/>
          <w:noProof/>
          <w:sz w:val="20"/>
          <w:szCs w:val="20"/>
        </w:rPr>
        <w:drawing>
          <wp:inline distT="0" distB="0" distL="0" distR="0" wp14:anchorId="5F2B6079" wp14:editId="3F987494">
            <wp:extent cx="2880360" cy="192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3.jpg"/>
                    <pic:cNvPicPr/>
                  </pic:nvPicPr>
                  <pic:blipFill>
                    <a:blip r:embed="rId10">
                      <a:extLst>
                        <a:ext uri="{28A0092B-C50C-407E-A947-70E740481C1C}">
                          <a14:useLocalDpi xmlns:a14="http://schemas.microsoft.com/office/drawing/2010/main" val="0"/>
                        </a:ext>
                      </a:extLst>
                    </a:blip>
                    <a:stretch>
                      <a:fillRect/>
                    </a:stretch>
                  </pic:blipFill>
                  <pic:spPr>
                    <a:xfrm>
                      <a:off x="0" y="0"/>
                      <a:ext cx="2880360" cy="1928495"/>
                    </a:xfrm>
                    <a:prstGeom prst="rect">
                      <a:avLst/>
                    </a:prstGeom>
                  </pic:spPr>
                </pic:pic>
              </a:graphicData>
            </a:graphic>
          </wp:inline>
        </w:drawing>
      </w:r>
    </w:p>
    <w:p w:rsidR="0019109D" w:rsidRDefault="0019109D" w:rsidP="00C86E06">
      <w:pPr>
        <w:ind w:left="-567"/>
        <w:rPr>
          <w:rFonts w:ascii="Arial" w:hAnsi="Arial" w:cs="Arial"/>
          <w:sz w:val="20"/>
          <w:szCs w:val="20"/>
        </w:rPr>
      </w:pPr>
    </w:p>
    <w:p w:rsidR="00873493" w:rsidRDefault="00443C43" w:rsidP="00C86E06">
      <w:pPr>
        <w:ind w:left="-567"/>
        <w:rPr>
          <w:rFonts w:ascii="Arial" w:hAnsi="Arial" w:cs="Arial"/>
          <w:sz w:val="20"/>
          <w:szCs w:val="20"/>
        </w:rPr>
      </w:pPr>
      <w:r>
        <w:rPr>
          <w:rFonts w:ascii="Arial" w:hAnsi="Arial" w:cs="Arial"/>
          <w:sz w:val="20"/>
          <w:szCs w:val="20"/>
        </w:rPr>
        <w:t>In the event of changes, the components of a Data Source can be altered.</w:t>
      </w:r>
    </w:p>
    <w:p w:rsidR="000A1476" w:rsidRDefault="000A1476" w:rsidP="00C86E06">
      <w:pPr>
        <w:ind w:left="-567"/>
        <w:rPr>
          <w:rFonts w:ascii="Arial" w:hAnsi="Arial" w:cs="Arial"/>
          <w:sz w:val="20"/>
          <w:szCs w:val="20"/>
        </w:rPr>
      </w:pPr>
    </w:p>
    <w:p w:rsidR="000A1476" w:rsidRPr="00E310FE" w:rsidRDefault="000A1476" w:rsidP="00C86E06">
      <w:pPr>
        <w:ind w:left="-567"/>
        <w:rPr>
          <w:rFonts w:ascii="Arial" w:hAnsi="Arial" w:cs="Arial"/>
          <w:sz w:val="20"/>
          <w:szCs w:val="20"/>
        </w:rPr>
      </w:pPr>
      <w:r w:rsidRPr="00E310FE">
        <w:rPr>
          <w:rFonts w:ascii="Arial" w:hAnsi="Arial" w:cs="Arial"/>
          <w:sz w:val="20"/>
          <w:szCs w:val="20"/>
        </w:rPr>
        <w:t xml:space="preserve">Under </w:t>
      </w:r>
      <w:r w:rsidRPr="00E310FE">
        <w:rPr>
          <w:rFonts w:ascii="Arial" w:hAnsi="Arial" w:cs="Arial"/>
          <w:color w:val="4F81BD" w:themeColor="accent1"/>
          <w:sz w:val="20"/>
          <w:szCs w:val="20"/>
        </w:rPr>
        <w:t>Manage Data Sources</w:t>
      </w:r>
      <w:r w:rsidRPr="00E310FE">
        <w:rPr>
          <w:rFonts w:ascii="Arial" w:hAnsi="Arial" w:cs="Arial"/>
          <w:sz w:val="20"/>
          <w:szCs w:val="20"/>
        </w:rPr>
        <w:t xml:space="preserve">, the Data Owner can manage details about the data source, classification, retention, encryption, alerts and storage.  In addition adjustments to the ingest schedules and data processing function triggers can be made.  </w:t>
      </w:r>
    </w:p>
    <w:p w:rsidR="00873493" w:rsidRDefault="00873493" w:rsidP="00443C43">
      <w:pPr>
        <w:pStyle w:val="Heading3"/>
        <w:ind w:left="-567"/>
      </w:pPr>
      <w:r>
        <w:t>Data Policy</w:t>
      </w:r>
    </w:p>
    <w:p w:rsidR="00443C43" w:rsidRPr="00443C43" w:rsidRDefault="00443C43" w:rsidP="00443C43">
      <w:pPr>
        <w:pStyle w:val="ListParagraph"/>
        <w:numPr>
          <w:ilvl w:val="0"/>
          <w:numId w:val="4"/>
        </w:numPr>
        <w:ind w:left="-142"/>
        <w:rPr>
          <w:rFonts w:ascii="Arial" w:hAnsi="Arial" w:cs="Arial"/>
          <w:sz w:val="20"/>
          <w:szCs w:val="20"/>
        </w:rPr>
      </w:pPr>
      <w:r w:rsidRPr="00443C43">
        <w:rPr>
          <w:rFonts w:ascii="Arial" w:hAnsi="Arial" w:cs="Arial"/>
          <w:sz w:val="20"/>
          <w:szCs w:val="20"/>
        </w:rPr>
        <w:t>Institutional Owner – The individual responsible for this data in PHEMI Central.</w:t>
      </w:r>
    </w:p>
    <w:p w:rsidR="00443C43" w:rsidRPr="00443C43" w:rsidRDefault="00443C43" w:rsidP="00443C43">
      <w:pPr>
        <w:pStyle w:val="ListParagraph"/>
        <w:numPr>
          <w:ilvl w:val="0"/>
          <w:numId w:val="4"/>
        </w:numPr>
        <w:ind w:left="-142"/>
        <w:rPr>
          <w:rFonts w:ascii="Arial" w:hAnsi="Arial" w:cs="Arial"/>
          <w:sz w:val="20"/>
          <w:szCs w:val="20"/>
        </w:rPr>
      </w:pPr>
      <w:r w:rsidRPr="00443C43">
        <w:rPr>
          <w:rFonts w:ascii="Arial" w:hAnsi="Arial" w:cs="Arial"/>
          <w:sz w:val="20"/>
          <w:szCs w:val="20"/>
        </w:rPr>
        <w:t>Privacy Officer – Responsible for approving Access Policies.</w:t>
      </w:r>
    </w:p>
    <w:p w:rsidR="00443C43" w:rsidRPr="00443C43" w:rsidRDefault="00443C43" w:rsidP="00443C43">
      <w:pPr>
        <w:pStyle w:val="ListParagraph"/>
        <w:numPr>
          <w:ilvl w:val="0"/>
          <w:numId w:val="4"/>
        </w:numPr>
        <w:ind w:left="-142"/>
      </w:pPr>
      <w:r w:rsidRPr="00443C43">
        <w:rPr>
          <w:rFonts w:ascii="Arial" w:hAnsi="Arial" w:cs="Arial"/>
          <w:sz w:val="20"/>
          <w:szCs w:val="20"/>
        </w:rPr>
        <w:t>Source Owner – The data owner who approves dataset requests involving this source.</w:t>
      </w:r>
    </w:p>
    <w:p w:rsidR="00873493" w:rsidRDefault="00873493" w:rsidP="00443C43">
      <w:pPr>
        <w:pStyle w:val="Heading3"/>
        <w:ind w:left="-567"/>
      </w:pPr>
      <w:r>
        <w:t>Data Ingest</w:t>
      </w:r>
    </w:p>
    <w:p w:rsidR="008B3BFC" w:rsidRPr="008B3BFC" w:rsidRDefault="000A03EF" w:rsidP="008B3BFC">
      <w:pPr>
        <w:ind w:left="-567"/>
      </w:pPr>
      <w:r>
        <w:rPr>
          <w:rFonts w:ascii="Arial" w:hAnsi="Arial" w:cs="Arial"/>
          <w:sz w:val="20"/>
          <w:szCs w:val="20"/>
        </w:rPr>
        <w:t>At any point, manual ingest of files for a Data Source can be performed</w:t>
      </w:r>
      <w:r w:rsidR="00E310FE">
        <w:rPr>
          <w:rFonts w:ascii="Arial" w:hAnsi="Arial" w:cs="Arial"/>
          <w:sz w:val="20"/>
          <w:szCs w:val="20"/>
        </w:rPr>
        <w:t xml:space="preserve"> or scheduled triggers can be adjusted</w:t>
      </w:r>
      <w:r>
        <w:rPr>
          <w:rFonts w:ascii="Arial" w:hAnsi="Arial" w:cs="Arial"/>
          <w:sz w:val="20"/>
          <w:szCs w:val="20"/>
        </w:rPr>
        <w:t xml:space="preserve">. </w:t>
      </w:r>
    </w:p>
    <w:p w:rsidR="0045661E" w:rsidRDefault="00E310FE" w:rsidP="0045661E">
      <w:pPr>
        <w:pStyle w:val="Heading2"/>
        <w:pBdr>
          <w:bottom w:val="single" w:sz="4" w:space="1" w:color="1F497D" w:themeColor="text2"/>
        </w:pBdr>
        <w:ind w:left="-567"/>
      </w:pPr>
      <w:r>
        <w:br w:type="column"/>
      </w:r>
      <w:r w:rsidR="0045661E">
        <w:lastRenderedPageBreak/>
        <w:t>Access Policies</w:t>
      </w:r>
    </w:p>
    <w:p w:rsidR="00E310FE" w:rsidRDefault="00E310FE" w:rsidP="00B63AA2">
      <w:pPr>
        <w:ind w:left="-567"/>
        <w:rPr>
          <w:rFonts w:ascii="Arial" w:hAnsi="Arial" w:cs="Arial"/>
          <w:sz w:val="20"/>
          <w:szCs w:val="20"/>
        </w:rPr>
      </w:pPr>
    </w:p>
    <w:p w:rsidR="00B63AA2" w:rsidRDefault="00B63AA2" w:rsidP="00B63AA2">
      <w:pPr>
        <w:ind w:left="-567"/>
        <w:rPr>
          <w:rFonts w:ascii="Arial" w:hAnsi="Arial" w:cs="Arial"/>
          <w:sz w:val="20"/>
          <w:szCs w:val="20"/>
        </w:rPr>
      </w:pPr>
      <w:r>
        <w:rPr>
          <w:rFonts w:ascii="Arial" w:hAnsi="Arial" w:cs="Arial"/>
          <w:sz w:val="20"/>
          <w:szCs w:val="20"/>
        </w:rPr>
        <w:t xml:space="preserve">Data Owners can create Access Policies by constructing logical rules that combine user authorizations with object attributes for feeding data from PHEMI Central into HANA. </w:t>
      </w:r>
      <w:r w:rsidR="00E310FE">
        <w:rPr>
          <w:rFonts w:ascii="Arial" w:hAnsi="Arial" w:cs="Arial"/>
          <w:sz w:val="20"/>
          <w:szCs w:val="20"/>
        </w:rPr>
        <w:t xml:space="preserve"> </w:t>
      </w:r>
      <w:r>
        <w:rPr>
          <w:rFonts w:ascii="Arial" w:hAnsi="Arial" w:cs="Arial"/>
          <w:sz w:val="20"/>
          <w:szCs w:val="20"/>
        </w:rPr>
        <w:t>Rules are combined by a logical “or” operation that enables a wide range of access policies to be created</w:t>
      </w:r>
      <w:r w:rsidR="00393662">
        <w:rPr>
          <w:rFonts w:ascii="Arial" w:hAnsi="Arial" w:cs="Arial"/>
          <w:sz w:val="20"/>
          <w:szCs w:val="20"/>
        </w:rPr>
        <w:t xml:space="preserve"> (eg. </w:t>
      </w:r>
      <w:r w:rsidR="00E310FE">
        <w:rPr>
          <w:rFonts w:ascii="Arial" w:hAnsi="Arial" w:cs="Arial"/>
          <w:sz w:val="20"/>
          <w:szCs w:val="20"/>
        </w:rPr>
        <w:t>A doctor can view identified patient information when logged on from the hospital network).</w:t>
      </w:r>
    </w:p>
    <w:p w:rsidR="00E310FE" w:rsidRDefault="00E310FE" w:rsidP="00B63AA2">
      <w:pPr>
        <w:ind w:left="-567"/>
        <w:rPr>
          <w:rFonts w:ascii="Arial" w:hAnsi="Arial" w:cs="Arial"/>
          <w:sz w:val="20"/>
          <w:szCs w:val="20"/>
        </w:rPr>
      </w:pPr>
    </w:p>
    <w:p w:rsidR="00E310FE" w:rsidRDefault="00E310FE" w:rsidP="00B63AA2">
      <w:pPr>
        <w:ind w:left="-567"/>
        <w:rPr>
          <w:rFonts w:ascii="Arial" w:hAnsi="Arial" w:cs="Arial"/>
          <w:sz w:val="20"/>
          <w:szCs w:val="20"/>
        </w:rPr>
      </w:pPr>
      <w:r>
        <w:rPr>
          <w:rFonts w:ascii="Arial" w:hAnsi="Arial" w:cs="Arial"/>
          <w:noProof/>
          <w:sz w:val="20"/>
          <w:szCs w:val="20"/>
        </w:rPr>
        <w:drawing>
          <wp:inline distT="0" distB="0" distL="0" distR="0" wp14:anchorId="3A3238EF" wp14:editId="4390B183">
            <wp:extent cx="288036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9.jpg"/>
                    <pic:cNvPicPr/>
                  </pic:nvPicPr>
                  <pic:blipFill>
                    <a:blip r:embed="rId11">
                      <a:extLst>
                        <a:ext uri="{28A0092B-C50C-407E-A947-70E740481C1C}">
                          <a14:useLocalDpi xmlns:a14="http://schemas.microsoft.com/office/drawing/2010/main" val="0"/>
                        </a:ext>
                      </a:extLst>
                    </a:blip>
                    <a:stretch>
                      <a:fillRect/>
                    </a:stretch>
                  </pic:blipFill>
                  <pic:spPr>
                    <a:xfrm>
                      <a:off x="0" y="0"/>
                      <a:ext cx="2880360" cy="1890395"/>
                    </a:xfrm>
                    <a:prstGeom prst="rect">
                      <a:avLst/>
                    </a:prstGeom>
                  </pic:spPr>
                </pic:pic>
              </a:graphicData>
            </a:graphic>
          </wp:inline>
        </w:drawing>
      </w:r>
    </w:p>
    <w:p w:rsidR="00E310FE" w:rsidRDefault="00E310FE" w:rsidP="0045661E">
      <w:pPr>
        <w:pStyle w:val="Heading2"/>
        <w:pBdr>
          <w:bottom w:val="single" w:sz="4" w:space="1" w:color="1F497D" w:themeColor="text2"/>
        </w:pBdr>
        <w:ind w:left="-567"/>
      </w:pPr>
    </w:p>
    <w:p w:rsidR="0045661E" w:rsidRDefault="0045661E" w:rsidP="0045661E">
      <w:pPr>
        <w:pStyle w:val="Heading2"/>
        <w:pBdr>
          <w:bottom w:val="single" w:sz="4" w:space="1" w:color="1F497D" w:themeColor="text2"/>
        </w:pBdr>
        <w:ind w:left="-567"/>
      </w:pPr>
      <w:r>
        <w:t>Managing Datasets</w:t>
      </w:r>
    </w:p>
    <w:p w:rsidR="0045661E" w:rsidRDefault="00B63AA2" w:rsidP="00B63AA2">
      <w:pPr>
        <w:pStyle w:val="Heading3"/>
        <w:ind w:left="-567"/>
      </w:pPr>
      <w:r>
        <w:t>Build Dataset</w:t>
      </w:r>
    </w:p>
    <w:p w:rsidR="00B63AA2" w:rsidRPr="00B63AA2" w:rsidRDefault="00BE4F31" w:rsidP="00B63AA2">
      <w:pPr>
        <w:ind w:left="-567"/>
      </w:pPr>
      <w:r>
        <w:rPr>
          <w:rFonts w:ascii="Arial" w:hAnsi="Arial" w:cs="Arial"/>
          <w:sz w:val="20"/>
          <w:szCs w:val="20"/>
        </w:rPr>
        <w:t xml:space="preserve">A subset of the elements produced by Data Processing Functions are selected to define a dataset that will be materialized in HANA. </w:t>
      </w:r>
      <w:r w:rsidR="00393662">
        <w:rPr>
          <w:rFonts w:ascii="Arial" w:hAnsi="Arial" w:cs="Arial"/>
          <w:sz w:val="20"/>
          <w:szCs w:val="20"/>
        </w:rPr>
        <w:t xml:space="preserve"> </w:t>
      </w:r>
      <w:r w:rsidR="00E310FE">
        <w:rPr>
          <w:rFonts w:ascii="Arial" w:hAnsi="Arial" w:cs="Arial"/>
          <w:sz w:val="20"/>
          <w:szCs w:val="20"/>
        </w:rPr>
        <w:t xml:space="preserve">The chosen </w:t>
      </w:r>
      <w:r>
        <w:rPr>
          <w:rFonts w:ascii="Arial" w:hAnsi="Arial" w:cs="Arial"/>
          <w:sz w:val="20"/>
          <w:szCs w:val="20"/>
        </w:rPr>
        <w:t>Access Policies determine the data representation (e.g. identified or de-identified) that is persisted in HANA.</w:t>
      </w:r>
    </w:p>
    <w:p w:rsidR="00B63AA2" w:rsidRDefault="00B63AA2" w:rsidP="00B63AA2">
      <w:pPr>
        <w:pStyle w:val="Heading3"/>
        <w:ind w:left="-567"/>
      </w:pPr>
      <w:r>
        <w:t>Execute Dataset</w:t>
      </w:r>
    </w:p>
    <w:p w:rsidR="00B63AA2" w:rsidRPr="00B63AA2" w:rsidRDefault="00393662" w:rsidP="00B63AA2">
      <w:pPr>
        <w:ind w:left="-567"/>
      </w:pPr>
      <w:r>
        <w:rPr>
          <w:rFonts w:ascii="Arial" w:hAnsi="Arial" w:cs="Arial"/>
          <w:sz w:val="20"/>
          <w:szCs w:val="20"/>
        </w:rPr>
        <w:t>Execute Dataset allows a</w:t>
      </w:r>
      <w:r w:rsidR="00BE4F31">
        <w:rPr>
          <w:rFonts w:ascii="Arial" w:hAnsi="Arial" w:cs="Arial"/>
          <w:sz w:val="20"/>
          <w:szCs w:val="20"/>
        </w:rPr>
        <w:t xml:space="preserve"> selection of Datasets that have been built to </w:t>
      </w:r>
      <w:r w:rsidR="00E310FE">
        <w:rPr>
          <w:rFonts w:ascii="Arial" w:hAnsi="Arial" w:cs="Arial"/>
          <w:sz w:val="20"/>
          <w:szCs w:val="20"/>
        </w:rPr>
        <w:t xml:space="preserve">be </w:t>
      </w:r>
      <w:r w:rsidR="00BE4F31">
        <w:rPr>
          <w:rFonts w:ascii="Arial" w:hAnsi="Arial" w:cs="Arial"/>
          <w:sz w:val="20"/>
          <w:szCs w:val="20"/>
        </w:rPr>
        <w:t>transfer</w:t>
      </w:r>
      <w:r w:rsidR="00E310FE">
        <w:rPr>
          <w:rFonts w:ascii="Arial" w:hAnsi="Arial" w:cs="Arial"/>
          <w:sz w:val="20"/>
          <w:szCs w:val="20"/>
        </w:rPr>
        <w:t xml:space="preserve">red </w:t>
      </w:r>
      <w:r w:rsidR="00BE4F31">
        <w:rPr>
          <w:rFonts w:ascii="Arial" w:hAnsi="Arial" w:cs="Arial"/>
          <w:sz w:val="20"/>
          <w:szCs w:val="20"/>
        </w:rPr>
        <w:t>from PHEMI Central into HANA for analysis using the dashboard and analytics environment</w:t>
      </w:r>
      <w:r w:rsidR="00E310FE">
        <w:rPr>
          <w:rFonts w:ascii="Arial" w:hAnsi="Arial" w:cs="Arial"/>
          <w:sz w:val="20"/>
          <w:szCs w:val="20"/>
        </w:rPr>
        <w:t xml:space="preserve">.  </w:t>
      </w:r>
    </w:p>
    <w:p w:rsidR="0045661E" w:rsidRDefault="0045661E" w:rsidP="0045661E">
      <w:pPr>
        <w:pStyle w:val="Heading2"/>
        <w:pBdr>
          <w:bottom w:val="single" w:sz="4" w:space="1" w:color="1F497D" w:themeColor="text2"/>
        </w:pBdr>
        <w:ind w:left="-567"/>
      </w:pPr>
      <w:r>
        <w:t>System Metrics</w:t>
      </w:r>
    </w:p>
    <w:p w:rsidR="00E310FE" w:rsidRDefault="00E310FE" w:rsidP="00BE4F31">
      <w:pPr>
        <w:ind w:left="-567"/>
        <w:rPr>
          <w:rFonts w:ascii="Arial" w:hAnsi="Arial" w:cs="Arial"/>
          <w:sz w:val="20"/>
          <w:szCs w:val="20"/>
        </w:rPr>
      </w:pPr>
    </w:p>
    <w:p w:rsidR="00974410" w:rsidRDefault="00393662" w:rsidP="00BE4F31">
      <w:pPr>
        <w:ind w:left="-567"/>
        <w:rPr>
          <w:rFonts w:ascii="Arial" w:hAnsi="Arial" w:cs="Arial"/>
          <w:sz w:val="20"/>
          <w:szCs w:val="20"/>
        </w:rPr>
      </w:pPr>
      <w:r>
        <w:rPr>
          <w:rFonts w:ascii="Arial" w:hAnsi="Arial" w:cs="Arial"/>
          <w:sz w:val="20"/>
          <w:szCs w:val="20"/>
        </w:rPr>
        <w:t>The System Metrics tab provides s</w:t>
      </w:r>
      <w:r w:rsidR="00873493">
        <w:rPr>
          <w:rFonts w:ascii="Arial" w:hAnsi="Arial" w:cs="Arial"/>
          <w:sz w:val="20"/>
          <w:szCs w:val="20"/>
        </w:rPr>
        <w:t xml:space="preserve">ystem status and health </w:t>
      </w:r>
      <w:r>
        <w:rPr>
          <w:rFonts w:ascii="Arial" w:hAnsi="Arial" w:cs="Arial"/>
          <w:sz w:val="20"/>
          <w:szCs w:val="20"/>
        </w:rPr>
        <w:t xml:space="preserve">at a glance.  The user </w:t>
      </w:r>
      <w:r w:rsidR="00873493">
        <w:rPr>
          <w:rFonts w:ascii="Arial" w:hAnsi="Arial" w:cs="Arial"/>
          <w:sz w:val="20"/>
          <w:szCs w:val="20"/>
        </w:rPr>
        <w:t xml:space="preserve">is </w:t>
      </w:r>
      <w:r>
        <w:rPr>
          <w:rFonts w:ascii="Arial" w:hAnsi="Arial" w:cs="Arial"/>
          <w:sz w:val="20"/>
          <w:szCs w:val="20"/>
        </w:rPr>
        <w:t xml:space="preserve">also </w:t>
      </w:r>
      <w:r w:rsidR="00873493">
        <w:rPr>
          <w:rFonts w:ascii="Arial" w:hAnsi="Arial" w:cs="Arial"/>
          <w:sz w:val="20"/>
          <w:szCs w:val="20"/>
        </w:rPr>
        <w:t xml:space="preserve">presented with the option to filter based on Data Sources in the system. </w:t>
      </w:r>
      <w:r>
        <w:rPr>
          <w:rFonts w:ascii="Arial" w:hAnsi="Arial" w:cs="Arial"/>
          <w:sz w:val="20"/>
          <w:szCs w:val="20"/>
        </w:rPr>
        <w:t xml:space="preserve"> Metrics displayed include statistics on users, roles, content, sources and storage.</w:t>
      </w:r>
    </w:p>
    <w:p w:rsidR="00393662" w:rsidRDefault="00393662" w:rsidP="00BE4F31">
      <w:pPr>
        <w:ind w:left="-567"/>
        <w:rPr>
          <w:rFonts w:ascii="Arial" w:hAnsi="Arial" w:cs="Arial"/>
          <w:sz w:val="20"/>
          <w:szCs w:val="20"/>
        </w:rPr>
      </w:pPr>
    </w:p>
    <w:p w:rsidR="00393662" w:rsidRDefault="00E310FE" w:rsidP="00BE4F31">
      <w:pPr>
        <w:ind w:left="-567"/>
        <w:rPr>
          <w:rFonts w:ascii="Arial" w:hAnsi="Arial" w:cs="Arial"/>
          <w:sz w:val="20"/>
          <w:szCs w:val="20"/>
        </w:rPr>
      </w:pPr>
      <w:r>
        <w:rPr>
          <w:rFonts w:ascii="Arial" w:hAnsi="Arial" w:cs="Arial"/>
          <w:sz w:val="20"/>
          <w:szCs w:val="20"/>
        </w:rPr>
        <w:br w:type="column"/>
      </w:r>
    </w:p>
    <w:p w:rsidR="00E310FE" w:rsidRDefault="00E310FE" w:rsidP="00BE4F31">
      <w:pPr>
        <w:ind w:left="-567"/>
        <w:rPr>
          <w:rFonts w:ascii="Arial" w:hAnsi="Arial" w:cs="Arial"/>
          <w:sz w:val="20"/>
          <w:szCs w:val="20"/>
        </w:rPr>
      </w:pPr>
    </w:p>
    <w:p w:rsidR="00E310FE" w:rsidRDefault="00E310FE" w:rsidP="00BE4F31">
      <w:pPr>
        <w:ind w:left="-567"/>
        <w:rPr>
          <w:rFonts w:ascii="Arial" w:hAnsi="Arial" w:cs="Arial"/>
          <w:sz w:val="20"/>
          <w:szCs w:val="20"/>
        </w:rPr>
      </w:pPr>
    </w:p>
    <w:p w:rsidR="00E310FE" w:rsidRDefault="00E310FE" w:rsidP="00BE4F31">
      <w:pPr>
        <w:ind w:left="-567"/>
        <w:rPr>
          <w:rFonts w:ascii="Arial" w:hAnsi="Arial" w:cs="Arial"/>
          <w:sz w:val="20"/>
          <w:szCs w:val="20"/>
        </w:rPr>
      </w:pPr>
      <w:r>
        <w:rPr>
          <w:rFonts w:ascii="Arial" w:hAnsi="Arial" w:cs="Arial"/>
          <w:noProof/>
          <w:sz w:val="20"/>
          <w:szCs w:val="20"/>
        </w:rPr>
        <w:drawing>
          <wp:inline distT="0" distB="0" distL="0" distR="0" wp14:anchorId="7E3DB18A" wp14:editId="5AA179D9">
            <wp:extent cx="2880360" cy="185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7.jpg"/>
                    <pic:cNvPicPr/>
                  </pic:nvPicPr>
                  <pic:blipFill>
                    <a:blip r:embed="rId12">
                      <a:extLst>
                        <a:ext uri="{28A0092B-C50C-407E-A947-70E740481C1C}">
                          <a14:useLocalDpi xmlns:a14="http://schemas.microsoft.com/office/drawing/2010/main" val="0"/>
                        </a:ext>
                      </a:extLst>
                    </a:blip>
                    <a:stretch>
                      <a:fillRect/>
                    </a:stretch>
                  </pic:blipFill>
                  <pic:spPr>
                    <a:xfrm>
                      <a:off x="0" y="0"/>
                      <a:ext cx="2880360" cy="1858645"/>
                    </a:xfrm>
                    <a:prstGeom prst="rect">
                      <a:avLst/>
                    </a:prstGeom>
                  </pic:spPr>
                </pic:pic>
              </a:graphicData>
            </a:graphic>
          </wp:inline>
        </w:drawing>
      </w:r>
    </w:p>
    <w:p w:rsidR="007A2DB0" w:rsidRDefault="007A2DB0" w:rsidP="007A2DB0">
      <w:pPr>
        <w:pStyle w:val="Heading2"/>
        <w:pBdr>
          <w:bottom w:val="single" w:sz="4" w:space="1" w:color="1F497D" w:themeColor="text2"/>
        </w:pBdr>
        <w:ind w:left="-567"/>
      </w:pPr>
      <w:r>
        <w:t>Key Contact Information / Enquiries</w:t>
      </w:r>
    </w:p>
    <w:p w:rsidR="007A2DB0" w:rsidRDefault="007A2DB0" w:rsidP="007A2DB0">
      <w:pPr>
        <w:ind w:left="-567"/>
        <w:rPr>
          <w:rFonts w:ascii="Arial" w:hAnsi="Arial" w:cs="Arial"/>
          <w:sz w:val="20"/>
          <w:szCs w:val="20"/>
        </w:rPr>
      </w:pPr>
    </w:p>
    <w:p w:rsidR="00A60B5A" w:rsidRDefault="00AB683C" w:rsidP="00E51FFE">
      <w:pPr>
        <w:ind w:left="-567"/>
        <w:rPr>
          <w:rFonts w:ascii="Arial" w:hAnsi="Arial" w:cs="Arial"/>
          <w:color w:val="343434"/>
          <w:sz w:val="18"/>
          <w:szCs w:val="20"/>
        </w:rPr>
      </w:pPr>
      <w:r w:rsidRPr="00086A66">
        <w:rPr>
          <w:rFonts w:ascii="Arial" w:hAnsi="Arial" w:cs="Arial"/>
          <w:bCs/>
          <w:sz w:val="20"/>
          <w:szCs w:val="20"/>
        </w:rPr>
        <w:t>PHEMI</w:t>
      </w:r>
      <w:r w:rsidRPr="00086A66">
        <w:rPr>
          <w:rFonts w:ascii="Arial" w:hAnsi="Arial" w:cs="Arial"/>
          <w:bCs/>
          <w:sz w:val="20"/>
          <w:szCs w:val="20"/>
          <w:vertAlign w:val="superscript"/>
        </w:rPr>
        <w:t>TM</w:t>
      </w:r>
      <w:r w:rsidRPr="00086A66">
        <w:rPr>
          <w:rFonts w:ascii="Arial" w:hAnsi="Arial" w:cs="Arial"/>
          <w:bCs/>
          <w:sz w:val="20"/>
          <w:szCs w:val="20"/>
        </w:rPr>
        <w:t xml:space="preserve"> Health Systems</w:t>
      </w:r>
      <w:r>
        <w:rPr>
          <w:rFonts w:ascii="Arial" w:hAnsi="Arial" w:cs="Arial"/>
          <w:bCs/>
          <w:sz w:val="20"/>
          <w:szCs w:val="20"/>
        </w:rPr>
        <w:t xml:space="preserve"> - </w:t>
      </w:r>
      <w:hyperlink r:id="rId13" w:history="1">
        <w:r w:rsidRPr="00AB683C">
          <w:rPr>
            <w:rFonts w:ascii="Arial" w:hAnsi="Arial" w:cs="Arial"/>
            <w:color w:val="343434"/>
            <w:sz w:val="18"/>
            <w:szCs w:val="20"/>
          </w:rPr>
          <w:t>info@phemi.com</w:t>
        </w:r>
      </w:hyperlink>
    </w:p>
    <w:p w:rsidR="00BE4F31" w:rsidRDefault="00BE4F31" w:rsidP="00E51FFE">
      <w:pPr>
        <w:ind w:left="-567"/>
        <w:rPr>
          <w:rFonts w:ascii="Arial" w:hAnsi="Arial" w:cs="Arial"/>
          <w:color w:val="343434"/>
          <w:sz w:val="18"/>
          <w:szCs w:val="20"/>
        </w:rPr>
      </w:pPr>
    </w:p>
    <w:p w:rsidR="00027ADD" w:rsidRPr="00BE4F31" w:rsidRDefault="00BE4F31" w:rsidP="00BE4F31">
      <w:pPr>
        <w:ind w:left="-567"/>
        <w:rPr>
          <w:rFonts w:ascii="Arial" w:hAnsi="Arial" w:cs="Arial"/>
          <w:color w:val="000000" w:themeColor="text1"/>
          <w:sz w:val="20"/>
          <w:szCs w:val="20"/>
        </w:rPr>
      </w:pPr>
      <w:r>
        <w:rPr>
          <w:rFonts w:ascii="Arial" w:hAnsi="Arial" w:cs="Arial"/>
          <w:sz w:val="20"/>
          <w:szCs w:val="20"/>
        </w:rPr>
        <w:t>To view a short video tutorial</w:t>
      </w:r>
      <w:r w:rsidRPr="00D7707F">
        <w:rPr>
          <w:rFonts w:ascii="Arial" w:hAnsi="Arial" w:cs="Arial"/>
          <w:sz w:val="20"/>
          <w:szCs w:val="20"/>
        </w:rPr>
        <w:t>, please visit</w:t>
      </w:r>
      <w:r>
        <w:rPr>
          <w:rFonts w:ascii="Arial" w:hAnsi="Arial" w:cs="Arial"/>
          <w:sz w:val="20"/>
          <w:szCs w:val="20"/>
        </w:rPr>
        <w:t xml:space="preserve"> </w:t>
      </w:r>
      <w:r w:rsidRPr="00210CB4">
        <w:rPr>
          <w:rFonts w:ascii="Arial" w:hAnsi="Arial" w:cs="Arial"/>
          <w:color w:val="0000FF"/>
          <w:sz w:val="20"/>
          <w:szCs w:val="20"/>
          <w:u w:val="single"/>
        </w:rPr>
        <w:t>http://</w:t>
      </w:r>
      <w:r w:rsidRPr="00210CB4">
        <w:rPr>
          <w:color w:val="0000FF"/>
          <w:u w:val="single"/>
        </w:rPr>
        <w:t xml:space="preserve"> </w:t>
      </w:r>
      <w:r w:rsidRPr="00210CB4">
        <w:rPr>
          <w:rFonts w:ascii="Arial" w:hAnsi="Arial" w:cs="Arial"/>
          <w:color w:val="0000FF"/>
          <w:sz w:val="20"/>
          <w:szCs w:val="20"/>
          <w:u w:val="single"/>
        </w:rPr>
        <w:t>vimeo.com/96581198</w:t>
      </w:r>
      <w:r>
        <w:rPr>
          <w:rFonts w:ascii="Arial" w:hAnsi="Arial" w:cs="Arial"/>
          <w:color w:val="0000FF"/>
          <w:sz w:val="20"/>
          <w:szCs w:val="20"/>
        </w:rPr>
        <w:t xml:space="preserve"> </w:t>
      </w:r>
      <w:bookmarkStart w:id="1" w:name="_GoBack"/>
      <w:bookmarkEnd w:id="1"/>
      <w:r>
        <w:rPr>
          <w:rFonts w:ascii="Arial" w:hAnsi="Arial" w:cs="Arial"/>
          <w:color w:val="000000" w:themeColor="text1"/>
          <w:sz w:val="20"/>
          <w:szCs w:val="20"/>
        </w:rPr>
        <w:t>and enter your provided password.</w:t>
      </w:r>
    </w:p>
    <w:sectPr w:rsidR="00027ADD" w:rsidRPr="00BE4F31" w:rsidSect="00FF4F37">
      <w:headerReference w:type="default" r:id="rId14"/>
      <w:pgSz w:w="12240" w:h="15840"/>
      <w:pgMar w:top="1440" w:right="474" w:bottom="851" w:left="1276" w:header="708" w:footer="708" w:gutter="0"/>
      <w:cols w:num="2" w:space="141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3D3" w:rsidRDefault="004513D3" w:rsidP="00940257">
      <w:r>
        <w:separator/>
      </w:r>
    </w:p>
  </w:endnote>
  <w:endnote w:type="continuationSeparator" w:id="0">
    <w:p w:rsidR="004513D3" w:rsidRDefault="004513D3" w:rsidP="0094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3D3" w:rsidRDefault="004513D3" w:rsidP="00940257">
      <w:r>
        <w:separator/>
      </w:r>
    </w:p>
  </w:footnote>
  <w:footnote w:type="continuationSeparator" w:id="0">
    <w:p w:rsidR="004513D3" w:rsidRDefault="004513D3" w:rsidP="009402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62" w:rsidRDefault="00393662" w:rsidP="00940257">
    <w:pPr>
      <w:pStyle w:val="Header"/>
      <w:jc w:val="right"/>
    </w:pPr>
    <w:r>
      <w:rPr>
        <w:noProof/>
      </w:rPr>
      <mc:AlternateContent>
        <mc:Choice Requires="wps">
          <w:drawing>
            <wp:anchor distT="0" distB="0" distL="114300" distR="114300" simplePos="0" relativeHeight="251661312" behindDoc="0" locked="0" layoutInCell="1" allowOverlap="1" wp14:anchorId="0F3E77BB" wp14:editId="571F0244">
              <wp:simplePos x="0" y="0"/>
              <wp:positionH relativeFrom="column">
                <wp:posOffset>1371600</wp:posOffset>
              </wp:positionH>
              <wp:positionV relativeFrom="paragraph">
                <wp:posOffset>-335280</wp:posOffset>
              </wp:positionV>
              <wp:extent cx="4114800" cy="8001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93662" w:rsidRPr="0084663D" w:rsidRDefault="00393662" w:rsidP="006D71D8">
                          <w:pPr>
                            <w:widowControl w:val="0"/>
                            <w:pBdr>
                              <w:left w:val="single" w:sz="4" w:space="4" w:color="4F81BD" w:themeColor="accent1"/>
                            </w:pBdr>
                            <w:autoSpaceDE w:val="0"/>
                            <w:autoSpaceDN w:val="0"/>
                            <w:adjustRightInd w:val="0"/>
                            <w:spacing w:after="240"/>
                            <w:ind w:firstLine="720"/>
                            <w:rPr>
                              <w:rFonts w:ascii="Arial" w:hAnsi="Arial" w:cs="Arial"/>
                              <w:sz w:val="2"/>
                              <w:szCs w:val="4"/>
                            </w:rPr>
                          </w:pPr>
                        </w:p>
                        <w:p w:rsidR="00393662" w:rsidRDefault="00393662" w:rsidP="00B53C37">
                          <w:pPr>
                            <w:widowControl w:val="0"/>
                            <w:pBdr>
                              <w:left w:val="single" w:sz="4" w:space="4" w:color="4F81BD" w:themeColor="accent1"/>
                            </w:pBdr>
                            <w:autoSpaceDE w:val="0"/>
                            <w:autoSpaceDN w:val="0"/>
                            <w:adjustRightInd w:val="0"/>
                            <w:spacing w:after="40"/>
                            <w:rPr>
                              <w:rFonts w:ascii="Century Gothic" w:hAnsi="Century Gothic" w:cs="Arial"/>
                              <w:sz w:val="28"/>
                            </w:rPr>
                          </w:pPr>
                          <w:r>
                            <w:rPr>
                              <w:rFonts w:ascii="Century Gothic" w:hAnsi="Century Gothic" w:cs="Arial"/>
                              <w:sz w:val="28"/>
                            </w:rPr>
                            <w:t xml:space="preserve">   PHEMI Healthcare Services Platform</w:t>
                          </w:r>
                        </w:p>
                        <w:p w:rsidR="00393662" w:rsidRPr="0084663D" w:rsidRDefault="00393662" w:rsidP="00B53C37">
                          <w:pPr>
                            <w:widowControl w:val="0"/>
                            <w:pBdr>
                              <w:left w:val="single" w:sz="4" w:space="4" w:color="4F81BD" w:themeColor="accent1"/>
                            </w:pBdr>
                            <w:autoSpaceDE w:val="0"/>
                            <w:autoSpaceDN w:val="0"/>
                            <w:adjustRightInd w:val="0"/>
                            <w:spacing w:after="40"/>
                            <w:rPr>
                              <w:rFonts w:ascii="Times" w:hAnsi="Times" w:cs="Times"/>
                              <w:sz w:val="28"/>
                            </w:rPr>
                          </w:pPr>
                          <w:r>
                            <w:rPr>
                              <w:rFonts w:ascii="Century Gothic" w:hAnsi="Century Gothic" w:cs="Arial"/>
                              <w:sz w:val="28"/>
                            </w:rPr>
                            <w:t xml:space="preserve">   END USER</w:t>
                          </w:r>
                          <w:r w:rsidRPr="0084663D">
                            <w:rPr>
                              <w:rFonts w:ascii="Century Gothic" w:hAnsi="Century Gothic"/>
                              <w:sz w:val="28"/>
                            </w:rPr>
                            <w:t xml:space="preserve"> REFERENCE </w:t>
                          </w:r>
                          <w:r>
                            <w:rPr>
                              <w:rFonts w:ascii="Century Gothic" w:hAnsi="Century Gothic"/>
                              <w:sz w:val="28"/>
                            </w:rPr>
                            <w:t>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108pt;margin-top:-26.35pt;width:32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" filled="f" stroked="f">
              <v:textbox>
                <w:txbxContent>
                  <w:p w:rsidR="00393662" w:rsidRPr="0084663D" w:rsidRDefault="00393662" w:rsidP="006D71D8">
                    <w:pPr>
                      <w:widowControl w:val="0"/>
                      <w:pBdr>
                        <w:left w:val="single" w:sz="4" w:space="4" w:color="4F81BD" w:themeColor="accent1"/>
                      </w:pBdr>
                      <w:autoSpaceDE w:val="0"/>
                      <w:autoSpaceDN w:val="0"/>
                      <w:adjustRightInd w:val="0"/>
                      <w:spacing w:after="240"/>
                      <w:ind w:firstLine="720"/>
                      <w:rPr>
                        <w:rFonts w:ascii="Arial" w:hAnsi="Arial" w:cs="Arial"/>
                        <w:sz w:val="2"/>
                        <w:szCs w:val="4"/>
                      </w:rPr>
                    </w:pPr>
                  </w:p>
                  <w:p w:rsidR="00393662" w:rsidRDefault="00393662" w:rsidP="00B53C37">
                    <w:pPr>
                      <w:widowControl w:val="0"/>
                      <w:pBdr>
                        <w:left w:val="single" w:sz="4" w:space="4" w:color="4F81BD" w:themeColor="accent1"/>
                      </w:pBdr>
                      <w:autoSpaceDE w:val="0"/>
                      <w:autoSpaceDN w:val="0"/>
                      <w:adjustRightInd w:val="0"/>
                      <w:spacing w:after="40"/>
                      <w:rPr>
                        <w:rFonts w:ascii="Century Gothic" w:hAnsi="Century Gothic" w:cs="Arial"/>
                        <w:sz w:val="28"/>
                      </w:rPr>
                    </w:pPr>
                    <w:r>
                      <w:rPr>
                        <w:rFonts w:ascii="Century Gothic" w:hAnsi="Century Gothic" w:cs="Arial"/>
                        <w:sz w:val="28"/>
                      </w:rPr>
                      <w:t xml:space="preserve">   PHEMI Healthcare Services Platform</w:t>
                    </w:r>
                  </w:p>
                  <w:p w:rsidR="00393662" w:rsidRPr="0084663D" w:rsidRDefault="00393662" w:rsidP="00B53C37">
                    <w:pPr>
                      <w:widowControl w:val="0"/>
                      <w:pBdr>
                        <w:left w:val="single" w:sz="4" w:space="4" w:color="4F81BD" w:themeColor="accent1"/>
                      </w:pBdr>
                      <w:autoSpaceDE w:val="0"/>
                      <w:autoSpaceDN w:val="0"/>
                      <w:adjustRightInd w:val="0"/>
                      <w:spacing w:after="40"/>
                      <w:rPr>
                        <w:rFonts w:ascii="Times" w:hAnsi="Times" w:cs="Times"/>
                        <w:sz w:val="28"/>
                      </w:rPr>
                    </w:pPr>
                    <w:r>
                      <w:rPr>
                        <w:rFonts w:ascii="Century Gothic" w:hAnsi="Century Gothic" w:cs="Arial"/>
                        <w:sz w:val="28"/>
                      </w:rPr>
                      <w:t xml:space="preserve">   END USER</w:t>
                    </w:r>
                    <w:r w:rsidRPr="0084663D">
                      <w:rPr>
                        <w:rFonts w:ascii="Century Gothic" w:hAnsi="Century Gothic"/>
                        <w:sz w:val="28"/>
                      </w:rPr>
                      <w:t xml:space="preserve"> REFERENCE </w:t>
                    </w:r>
                    <w:r>
                      <w:rPr>
                        <w:rFonts w:ascii="Century Gothic" w:hAnsi="Century Gothic"/>
                        <w:sz w:val="28"/>
                      </w:rPr>
                      <w:t>MANUAL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5ECD48" wp14:editId="4AFBCE1F">
              <wp:simplePos x="0" y="0"/>
              <wp:positionH relativeFrom="column">
                <wp:posOffset>-1306195</wp:posOffset>
              </wp:positionH>
              <wp:positionV relativeFrom="paragraph">
                <wp:posOffset>464820</wp:posOffset>
              </wp:positionV>
              <wp:extent cx="8628380" cy="0"/>
              <wp:effectExtent l="50800" t="25400" r="58420" b="101600"/>
              <wp:wrapNone/>
              <wp:docPr id="2" name="Straight Connector 2"/>
              <wp:cNvGraphicFramePr/>
              <a:graphic xmlns:a="http://schemas.openxmlformats.org/drawingml/2006/main">
                <a:graphicData uri="http://schemas.microsoft.com/office/word/2010/wordprocessingShape">
                  <wps:wsp>
                    <wps:cNvCnPr/>
                    <wps:spPr>
                      <a:xfrm>
                        <a:off x="0" y="0"/>
                        <a:ext cx="86283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pt,36.6pt" to="576.6pt,3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" strokecolor="#4f81bd [3204]" strokeweight="2pt">
              <v:shadow on="t" opacity="24903f" mv:blur="40000f" origin=",.5" offset="0,20000emu"/>
            </v:line>
          </w:pict>
        </mc:Fallback>
      </mc:AlternateContent>
    </w:r>
    <w:r>
      <w:rPr>
        <w:noProof/>
      </w:rPr>
      <w:drawing>
        <wp:anchor distT="0" distB="0" distL="114300" distR="114300" simplePos="0" relativeHeight="251660288" behindDoc="0" locked="0" layoutInCell="1" allowOverlap="1" wp14:anchorId="64B14164" wp14:editId="7F26806D">
          <wp:simplePos x="0" y="0"/>
          <wp:positionH relativeFrom="column">
            <wp:posOffset>-571500</wp:posOffset>
          </wp:positionH>
          <wp:positionV relativeFrom="paragraph">
            <wp:posOffset>-220980</wp:posOffset>
          </wp:positionV>
          <wp:extent cx="1472565" cy="640080"/>
          <wp:effectExtent l="0" t="0" r="63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ith_health_systems.png"/>
                  <pic:cNvPicPr/>
                </pic:nvPicPr>
                <pic:blipFill>
                  <a:blip r:embed="rId1">
                    <a:extLst>
                      <a:ext uri="{28A0092B-C50C-407E-A947-70E740481C1C}">
                        <a14:useLocalDpi xmlns:a14="http://schemas.microsoft.com/office/drawing/2010/main" val="0"/>
                      </a:ext>
                    </a:extLst>
                  </a:blip>
                  <a:stretch>
                    <a:fillRect/>
                  </a:stretch>
                </pic:blipFill>
                <pic:spPr>
                  <a:xfrm>
                    <a:off x="0" y="0"/>
                    <a:ext cx="1472565" cy="6400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BB1"/>
    <w:multiLevelType w:val="hybridMultilevel"/>
    <w:tmpl w:val="BAFCC41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nsid w:val="1FE707EC"/>
    <w:multiLevelType w:val="hybridMultilevel"/>
    <w:tmpl w:val="55DC699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2D792F7B"/>
    <w:multiLevelType w:val="hybridMultilevel"/>
    <w:tmpl w:val="5B30BAB8"/>
    <w:lvl w:ilvl="0" w:tplc="4AFAC8D8">
      <w:start w:val="5262"/>
      <w:numFmt w:val="bullet"/>
      <w:lvlText w:val="-"/>
      <w:lvlJc w:val="left"/>
      <w:pPr>
        <w:ind w:left="360" w:hanging="360"/>
      </w:pPr>
      <w:rPr>
        <w:rFonts w:ascii="Cambria" w:eastAsia="MS Mincho" w:hAnsi="Cambria" w:cs="Times New Roman"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3A19185F"/>
    <w:multiLevelType w:val="hybridMultilevel"/>
    <w:tmpl w:val="4C2A4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57"/>
    <w:rsid w:val="00027ADD"/>
    <w:rsid w:val="00070919"/>
    <w:rsid w:val="00086A66"/>
    <w:rsid w:val="000A03EF"/>
    <w:rsid w:val="000A1476"/>
    <w:rsid w:val="00112C12"/>
    <w:rsid w:val="00125A48"/>
    <w:rsid w:val="0019109D"/>
    <w:rsid w:val="001A1EAA"/>
    <w:rsid w:val="001B033A"/>
    <w:rsid w:val="00210CB4"/>
    <w:rsid w:val="002367D8"/>
    <w:rsid w:val="00257DF5"/>
    <w:rsid w:val="002763D2"/>
    <w:rsid w:val="002D5372"/>
    <w:rsid w:val="002E5B5D"/>
    <w:rsid w:val="00377D48"/>
    <w:rsid w:val="00393662"/>
    <w:rsid w:val="0043122D"/>
    <w:rsid w:val="00443C43"/>
    <w:rsid w:val="00450557"/>
    <w:rsid w:val="004513D3"/>
    <w:rsid w:val="0045661E"/>
    <w:rsid w:val="004C0230"/>
    <w:rsid w:val="00586234"/>
    <w:rsid w:val="00590108"/>
    <w:rsid w:val="005C1A83"/>
    <w:rsid w:val="005C66D7"/>
    <w:rsid w:val="005F33A7"/>
    <w:rsid w:val="0062302A"/>
    <w:rsid w:val="0064732A"/>
    <w:rsid w:val="00686B2D"/>
    <w:rsid w:val="006D71D8"/>
    <w:rsid w:val="00737520"/>
    <w:rsid w:val="00755217"/>
    <w:rsid w:val="007A2DB0"/>
    <w:rsid w:val="007B7F88"/>
    <w:rsid w:val="007E3291"/>
    <w:rsid w:val="007F0AA8"/>
    <w:rsid w:val="007F6B79"/>
    <w:rsid w:val="0084663D"/>
    <w:rsid w:val="00873493"/>
    <w:rsid w:val="00890A36"/>
    <w:rsid w:val="00896AE4"/>
    <w:rsid w:val="008B3BFC"/>
    <w:rsid w:val="00940257"/>
    <w:rsid w:val="00974410"/>
    <w:rsid w:val="00974CCD"/>
    <w:rsid w:val="009B5193"/>
    <w:rsid w:val="00A357DB"/>
    <w:rsid w:val="00A60B5A"/>
    <w:rsid w:val="00AA72D7"/>
    <w:rsid w:val="00AB2C6D"/>
    <w:rsid w:val="00AB683C"/>
    <w:rsid w:val="00B53C37"/>
    <w:rsid w:val="00B63AA2"/>
    <w:rsid w:val="00BA277D"/>
    <w:rsid w:val="00BE338D"/>
    <w:rsid w:val="00BE4F31"/>
    <w:rsid w:val="00BE7C80"/>
    <w:rsid w:val="00C36845"/>
    <w:rsid w:val="00C74DFD"/>
    <w:rsid w:val="00C86E06"/>
    <w:rsid w:val="00C932D8"/>
    <w:rsid w:val="00CC52B6"/>
    <w:rsid w:val="00CD3E7E"/>
    <w:rsid w:val="00D177F0"/>
    <w:rsid w:val="00D22C9D"/>
    <w:rsid w:val="00D2448F"/>
    <w:rsid w:val="00D24A13"/>
    <w:rsid w:val="00D27A49"/>
    <w:rsid w:val="00D7707F"/>
    <w:rsid w:val="00D86E13"/>
    <w:rsid w:val="00DD4470"/>
    <w:rsid w:val="00E310FE"/>
    <w:rsid w:val="00E35F4A"/>
    <w:rsid w:val="00E4548E"/>
    <w:rsid w:val="00E51FFE"/>
    <w:rsid w:val="00E85DF7"/>
    <w:rsid w:val="00F1711D"/>
    <w:rsid w:val="00F345A5"/>
    <w:rsid w:val="00F623E3"/>
    <w:rsid w:val="00FD1EBD"/>
    <w:rsid w:val="00FF4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402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2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257"/>
    <w:rPr>
      <w:rFonts w:ascii="Lucida Grande" w:hAnsi="Lucida Grande" w:cs="Lucida Grande"/>
      <w:sz w:val="18"/>
      <w:szCs w:val="18"/>
    </w:rPr>
  </w:style>
  <w:style w:type="paragraph" w:styleId="Header">
    <w:name w:val="header"/>
    <w:basedOn w:val="Normal"/>
    <w:link w:val="HeaderChar"/>
    <w:uiPriority w:val="99"/>
    <w:unhideWhenUsed/>
    <w:rsid w:val="00940257"/>
    <w:pPr>
      <w:tabs>
        <w:tab w:val="center" w:pos="4320"/>
        <w:tab w:val="right" w:pos="8640"/>
      </w:tabs>
    </w:pPr>
  </w:style>
  <w:style w:type="character" w:customStyle="1" w:styleId="HeaderChar">
    <w:name w:val="Header Char"/>
    <w:basedOn w:val="DefaultParagraphFont"/>
    <w:link w:val="Header"/>
    <w:uiPriority w:val="99"/>
    <w:rsid w:val="00940257"/>
  </w:style>
  <w:style w:type="paragraph" w:styleId="Footer">
    <w:name w:val="footer"/>
    <w:basedOn w:val="Normal"/>
    <w:link w:val="FooterChar"/>
    <w:uiPriority w:val="99"/>
    <w:unhideWhenUsed/>
    <w:rsid w:val="00940257"/>
    <w:pPr>
      <w:tabs>
        <w:tab w:val="center" w:pos="4320"/>
        <w:tab w:val="right" w:pos="8640"/>
      </w:tabs>
    </w:pPr>
  </w:style>
  <w:style w:type="character" w:customStyle="1" w:styleId="FooterChar">
    <w:name w:val="Footer Char"/>
    <w:basedOn w:val="DefaultParagraphFont"/>
    <w:link w:val="Footer"/>
    <w:uiPriority w:val="99"/>
    <w:rsid w:val="00940257"/>
  </w:style>
  <w:style w:type="character" w:customStyle="1" w:styleId="Heading2Char">
    <w:name w:val="Heading 2 Char"/>
    <w:basedOn w:val="DefaultParagraphFont"/>
    <w:link w:val="Heading2"/>
    <w:uiPriority w:val="9"/>
    <w:rsid w:val="0094025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B2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1A83"/>
    <w:rPr>
      <w:color w:val="0000FF" w:themeColor="hyperlink"/>
      <w:u w:val="single"/>
    </w:rPr>
  </w:style>
  <w:style w:type="paragraph" w:styleId="BodyText">
    <w:name w:val="Body Text"/>
    <w:basedOn w:val="Normal"/>
    <w:link w:val="BodyTextChar"/>
    <w:rsid w:val="00E4548E"/>
    <w:rPr>
      <w:rFonts w:ascii="Arial" w:eastAsia="Times New Roman" w:hAnsi="Arial" w:cs="Arial"/>
      <w:sz w:val="22"/>
    </w:rPr>
  </w:style>
  <w:style w:type="character" w:customStyle="1" w:styleId="BodyTextChar">
    <w:name w:val="Body Text Char"/>
    <w:basedOn w:val="DefaultParagraphFont"/>
    <w:link w:val="BodyText"/>
    <w:rsid w:val="00E4548E"/>
    <w:rPr>
      <w:rFonts w:ascii="Arial" w:eastAsia="Times New Roman" w:hAnsi="Arial" w:cs="Arial"/>
      <w:sz w:val="22"/>
    </w:rPr>
  </w:style>
  <w:style w:type="character" w:customStyle="1" w:styleId="Heading2Char1">
    <w:name w:val="Heading 2 Char1"/>
    <w:basedOn w:val="DefaultParagraphFont"/>
    <w:rsid w:val="00E4548E"/>
    <w:rPr>
      <w:rFonts w:ascii="Arial" w:hAnsi="Arial" w:cs="Arial"/>
      <w:bCs/>
      <w:iCs/>
      <w:sz w:val="22"/>
      <w:szCs w:val="28"/>
      <w:u w:val="single"/>
      <w:lang w:val="en-CA" w:eastAsia="en-US" w:bidi="ar-SA"/>
    </w:rPr>
  </w:style>
  <w:style w:type="character" w:styleId="FollowedHyperlink">
    <w:name w:val="FollowedHyperlink"/>
    <w:basedOn w:val="DefaultParagraphFont"/>
    <w:uiPriority w:val="99"/>
    <w:semiHidden/>
    <w:unhideWhenUsed/>
    <w:rsid w:val="00027ADD"/>
    <w:rPr>
      <w:color w:val="800080" w:themeColor="followedHyperlink"/>
      <w:u w:val="single"/>
    </w:rPr>
  </w:style>
  <w:style w:type="character" w:customStyle="1" w:styleId="Heading3Char">
    <w:name w:val="Heading 3 Char"/>
    <w:basedOn w:val="DefaultParagraphFont"/>
    <w:link w:val="Heading3"/>
    <w:uiPriority w:val="9"/>
    <w:rsid w:val="00CC52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367D8"/>
    <w:pPr>
      <w:ind w:left="720"/>
      <w:contextualSpacing/>
    </w:pPr>
  </w:style>
  <w:style w:type="character" w:styleId="CommentReference">
    <w:name w:val="annotation reference"/>
    <w:basedOn w:val="DefaultParagraphFont"/>
    <w:uiPriority w:val="99"/>
    <w:semiHidden/>
    <w:unhideWhenUsed/>
    <w:rsid w:val="000A1476"/>
    <w:rPr>
      <w:sz w:val="18"/>
      <w:szCs w:val="18"/>
    </w:rPr>
  </w:style>
  <w:style w:type="paragraph" w:styleId="CommentText">
    <w:name w:val="annotation text"/>
    <w:basedOn w:val="Normal"/>
    <w:link w:val="CommentTextChar"/>
    <w:uiPriority w:val="99"/>
    <w:semiHidden/>
    <w:unhideWhenUsed/>
    <w:rsid w:val="000A1476"/>
  </w:style>
  <w:style w:type="character" w:customStyle="1" w:styleId="CommentTextChar">
    <w:name w:val="Comment Text Char"/>
    <w:basedOn w:val="DefaultParagraphFont"/>
    <w:link w:val="CommentText"/>
    <w:uiPriority w:val="99"/>
    <w:semiHidden/>
    <w:rsid w:val="000A1476"/>
  </w:style>
  <w:style w:type="paragraph" w:styleId="CommentSubject">
    <w:name w:val="annotation subject"/>
    <w:basedOn w:val="CommentText"/>
    <w:next w:val="CommentText"/>
    <w:link w:val="CommentSubjectChar"/>
    <w:uiPriority w:val="99"/>
    <w:semiHidden/>
    <w:unhideWhenUsed/>
    <w:rsid w:val="000A1476"/>
    <w:rPr>
      <w:b/>
      <w:bCs/>
      <w:sz w:val="20"/>
      <w:szCs w:val="20"/>
    </w:rPr>
  </w:style>
  <w:style w:type="character" w:customStyle="1" w:styleId="CommentSubjectChar">
    <w:name w:val="Comment Subject Char"/>
    <w:basedOn w:val="CommentTextChar"/>
    <w:link w:val="CommentSubject"/>
    <w:uiPriority w:val="99"/>
    <w:semiHidden/>
    <w:rsid w:val="000A14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402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2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257"/>
    <w:rPr>
      <w:rFonts w:ascii="Lucida Grande" w:hAnsi="Lucida Grande" w:cs="Lucida Grande"/>
      <w:sz w:val="18"/>
      <w:szCs w:val="18"/>
    </w:rPr>
  </w:style>
  <w:style w:type="paragraph" w:styleId="Header">
    <w:name w:val="header"/>
    <w:basedOn w:val="Normal"/>
    <w:link w:val="HeaderChar"/>
    <w:uiPriority w:val="99"/>
    <w:unhideWhenUsed/>
    <w:rsid w:val="00940257"/>
    <w:pPr>
      <w:tabs>
        <w:tab w:val="center" w:pos="4320"/>
        <w:tab w:val="right" w:pos="8640"/>
      </w:tabs>
    </w:pPr>
  </w:style>
  <w:style w:type="character" w:customStyle="1" w:styleId="HeaderChar">
    <w:name w:val="Header Char"/>
    <w:basedOn w:val="DefaultParagraphFont"/>
    <w:link w:val="Header"/>
    <w:uiPriority w:val="99"/>
    <w:rsid w:val="00940257"/>
  </w:style>
  <w:style w:type="paragraph" w:styleId="Footer">
    <w:name w:val="footer"/>
    <w:basedOn w:val="Normal"/>
    <w:link w:val="FooterChar"/>
    <w:uiPriority w:val="99"/>
    <w:unhideWhenUsed/>
    <w:rsid w:val="00940257"/>
    <w:pPr>
      <w:tabs>
        <w:tab w:val="center" w:pos="4320"/>
        <w:tab w:val="right" w:pos="8640"/>
      </w:tabs>
    </w:pPr>
  </w:style>
  <w:style w:type="character" w:customStyle="1" w:styleId="FooterChar">
    <w:name w:val="Footer Char"/>
    <w:basedOn w:val="DefaultParagraphFont"/>
    <w:link w:val="Footer"/>
    <w:uiPriority w:val="99"/>
    <w:rsid w:val="00940257"/>
  </w:style>
  <w:style w:type="character" w:customStyle="1" w:styleId="Heading2Char">
    <w:name w:val="Heading 2 Char"/>
    <w:basedOn w:val="DefaultParagraphFont"/>
    <w:link w:val="Heading2"/>
    <w:uiPriority w:val="9"/>
    <w:rsid w:val="0094025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B2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1A83"/>
    <w:rPr>
      <w:color w:val="0000FF" w:themeColor="hyperlink"/>
      <w:u w:val="single"/>
    </w:rPr>
  </w:style>
  <w:style w:type="paragraph" w:styleId="BodyText">
    <w:name w:val="Body Text"/>
    <w:basedOn w:val="Normal"/>
    <w:link w:val="BodyTextChar"/>
    <w:rsid w:val="00E4548E"/>
    <w:rPr>
      <w:rFonts w:ascii="Arial" w:eastAsia="Times New Roman" w:hAnsi="Arial" w:cs="Arial"/>
      <w:sz w:val="22"/>
    </w:rPr>
  </w:style>
  <w:style w:type="character" w:customStyle="1" w:styleId="BodyTextChar">
    <w:name w:val="Body Text Char"/>
    <w:basedOn w:val="DefaultParagraphFont"/>
    <w:link w:val="BodyText"/>
    <w:rsid w:val="00E4548E"/>
    <w:rPr>
      <w:rFonts w:ascii="Arial" w:eastAsia="Times New Roman" w:hAnsi="Arial" w:cs="Arial"/>
      <w:sz w:val="22"/>
    </w:rPr>
  </w:style>
  <w:style w:type="character" w:customStyle="1" w:styleId="Heading2Char1">
    <w:name w:val="Heading 2 Char1"/>
    <w:basedOn w:val="DefaultParagraphFont"/>
    <w:rsid w:val="00E4548E"/>
    <w:rPr>
      <w:rFonts w:ascii="Arial" w:hAnsi="Arial" w:cs="Arial"/>
      <w:bCs/>
      <w:iCs/>
      <w:sz w:val="22"/>
      <w:szCs w:val="28"/>
      <w:u w:val="single"/>
      <w:lang w:val="en-CA" w:eastAsia="en-US" w:bidi="ar-SA"/>
    </w:rPr>
  </w:style>
  <w:style w:type="character" w:styleId="FollowedHyperlink">
    <w:name w:val="FollowedHyperlink"/>
    <w:basedOn w:val="DefaultParagraphFont"/>
    <w:uiPriority w:val="99"/>
    <w:semiHidden/>
    <w:unhideWhenUsed/>
    <w:rsid w:val="00027ADD"/>
    <w:rPr>
      <w:color w:val="800080" w:themeColor="followedHyperlink"/>
      <w:u w:val="single"/>
    </w:rPr>
  </w:style>
  <w:style w:type="character" w:customStyle="1" w:styleId="Heading3Char">
    <w:name w:val="Heading 3 Char"/>
    <w:basedOn w:val="DefaultParagraphFont"/>
    <w:link w:val="Heading3"/>
    <w:uiPriority w:val="9"/>
    <w:rsid w:val="00CC52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367D8"/>
    <w:pPr>
      <w:ind w:left="720"/>
      <w:contextualSpacing/>
    </w:pPr>
  </w:style>
  <w:style w:type="character" w:styleId="CommentReference">
    <w:name w:val="annotation reference"/>
    <w:basedOn w:val="DefaultParagraphFont"/>
    <w:uiPriority w:val="99"/>
    <w:semiHidden/>
    <w:unhideWhenUsed/>
    <w:rsid w:val="000A1476"/>
    <w:rPr>
      <w:sz w:val="18"/>
      <w:szCs w:val="18"/>
    </w:rPr>
  </w:style>
  <w:style w:type="paragraph" w:styleId="CommentText">
    <w:name w:val="annotation text"/>
    <w:basedOn w:val="Normal"/>
    <w:link w:val="CommentTextChar"/>
    <w:uiPriority w:val="99"/>
    <w:semiHidden/>
    <w:unhideWhenUsed/>
    <w:rsid w:val="000A1476"/>
  </w:style>
  <w:style w:type="character" w:customStyle="1" w:styleId="CommentTextChar">
    <w:name w:val="Comment Text Char"/>
    <w:basedOn w:val="DefaultParagraphFont"/>
    <w:link w:val="CommentText"/>
    <w:uiPriority w:val="99"/>
    <w:semiHidden/>
    <w:rsid w:val="000A1476"/>
  </w:style>
  <w:style w:type="paragraph" w:styleId="CommentSubject">
    <w:name w:val="annotation subject"/>
    <w:basedOn w:val="CommentText"/>
    <w:next w:val="CommentText"/>
    <w:link w:val="CommentSubjectChar"/>
    <w:uiPriority w:val="99"/>
    <w:semiHidden/>
    <w:unhideWhenUsed/>
    <w:rsid w:val="000A1476"/>
    <w:rPr>
      <w:b/>
      <w:bCs/>
      <w:sz w:val="20"/>
      <w:szCs w:val="20"/>
    </w:rPr>
  </w:style>
  <w:style w:type="character" w:customStyle="1" w:styleId="CommentSubjectChar">
    <w:name w:val="Comment Subject Char"/>
    <w:basedOn w:val="CommentTextChar"/>
    <w:link w:val="CommentSubject"/>
    <w:uiPriority w:val="99"/>
    <w:semiHidden/>
    <w:rsid w:val="000A14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yperlink" Target="mailto:info@phemi.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44AB0-CA39-FC4C-8D47-C64A4635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About PHEMI</vt:lpstr>
      <vt:lpstr>    Logging On</vt:lpstr>
      <vt:lpstr>    Setting Up the System </vt:lpstr>
      <vt:lpstr>        User setup &amp; maintenance</vt:lpstr>
      <vt:lpstr>        Each user can also be assigned a number of authorizations which control the data</vt:lpstr>
      <vt:lpstr>        System Configuration</vt:lpstr>
      <vt:lpstr>        HANA Dashboard &amp; Analysis</vt:lpstr>
      <vt:lpstr>    Data Sources</vt:lpstr>
      <vt:lpstr>        Data Policy</vt:lpstr>
      <vt:lpstr>        Data Ingest</vt:lpstr>
      <vt:lpstr>    Access Policies</vt:lpstr>
      <vt:lpstr>    Managing Datasets</vt:lpstr>
      <vt:lpstr>        Build Dataset</vt:lpstr>
      <vt:lpstr>        Execute Dataset</vt:lpstr>
      <vt:lpstr>    System Metrics</vt:lpstr>
      <vt:lpstr>    Key Contact Information / Enquiries</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Harps</dc:creator>
  <cp:keywords/>
  <dc:description/>
  <cp:lastModifiedBy>Heather Harps</cp:lastModifiedBy>
  <cp:revision>2</cp:revision>
  <cp:lastPrinted>2013-10-30T18:52:00Z</cp:lastPrinted>
  <dcterms:created xsi:type="dcterms:W3CDTF">2014-09-02T23:12:00Z</dcterms:created>
  <dcterms:modified xsi:type="dcterms:W3CDTF">2014-09-02T23:12:00Z</dcterms:modified>
</cp:coreProperties>
</file>